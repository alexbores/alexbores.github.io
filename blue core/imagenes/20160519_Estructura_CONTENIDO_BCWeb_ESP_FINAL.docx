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244AC" w14:textId="7747359E" w:rsidR="00A52753" w:rsidRPr="00ED4611" w:rsidRDefault="00A52753" w:rsidP="00A52753">
      <w:pPr>
        <w:pStyle w:val="Ttulo1"/>
        <w:rPr>
          <w:rFonts w:cs="Times New Roman"/>
        </w:rPr>
      </w:pPr>
      <w:r w:rsidRPr="00ED4611">
        <w:rPr>
          <w:rFonts w:cs="Times New Roman"/>
        </w:rPr>
        <w:t xml:space="preserve">Top </w:t>
      </w:r>
      <w:proofErr w:type="spellStart"/>
      <w:r w:rsidR="00BF405A">
        <w:rPr>
          <w:rFonts w:cs="Times New Roman"/>
        </w:rPr>
        <w:t>Menu</w:t>
      </w:r>
      <w:proofErr w:type="spellEnd"/>
    </w:p>
    <w:p w14:paraId="63211C33" w14:textId="77777777" w:rsidR="00C24B9B" w:rsidRPr="00ED4611" w:rsidRDefault="00C24B9B" w:rsidP="004674CF">
      <w:pPr>
        <w:pStyle w:val="Ttulo2"/>
        <w:rPr>
          <w:rFonts w:cs="Times New Roman"/>
        </w:rPr>
      </w:pPr>
      <w:r w:rsidRPr="00ED4611">
        <w:rPr>
          <w:rFonts w:cs="Times New Roman"/>
        </w:rPr>
        <w:t>Idiomas</w:t>
      </w:r>
    </w:p>
    <w:p w14:paraId="0843C6B1" w14:textId="77777777" w:rsidR="00A52753" w:rsidRPr="00ED4611" w:rsidRDefault="00A52753" w:rsidP="004674CF">
      <w:pPr>
        <w:pStyle w:val="Ttulo2"/>
        <w:rPr>
          <w:rFonts w:cs="Times New Roman"/>
        </w:rPr>
      </w:pPr>
      <w:r w:rsidRPr="00ED4611">
        <w:rPr>
          <w:rFonts w:cs="Times New Roman"/>
        </w:rPr>
        <w:t>Redes sociales</w:t>
      </w:r>
    </w:p>
    <w:p w14:paraId="2B2A38F0" w14:textId="77777777" w:rsidR="00EC1425" w:rsidRPr="00ED4611" w:rsidRDefault="00EC1425" w:rsidP="00EC1425">
      <w:pPr>
        <w:rPr>
          <w:rFonts w:eastAsia="Times New Roman" w:cs="Times New Roman"/>
          <w:color w:val="000000"/>
          <w:lang w:eastAsia="es-MX"/>
        </w:rPr>
      </w:pPr>
    </w:p>
    <w:p w14:paraId="0DD7115A" w14:textId="0E4913A1" w:rsidR="00EC1425" w:rsidRPr="00497A9D" w:rsidRDefault="00EC1425" w:rsidP="00EC1425">
      <w:pPr>
        <w:rPr>
          <w:rFonts w:cs="Times New Roman"/>
          <w:lang w:val="en-US"/>
        </w:rPr>
      </w:pPr>
      <w:r w:rsidRPr="00ED4611">
        <w:rPr>
          <w:rFonts w:cs="Times New Roman"/>
          <w:lang w:val="de-DE"/>
        </w:rPr>
        <w:t xml:space="preserve">FB: </w:t>
      </w:r>
      <w:ins w:id="0" w:author="ixchel garcia carrillo" w:date="2016-05-19T11:14:00Z">
        <w:r w:rsidR="00497A9D">
          <w:rPr>
            <w:rFonts w:cs="Times New Roman"/>
            <w:color w:val="1155CC"/>
            <w:u w:val="single"/>
            <w:lang w:val="de-DE"/>
          </w:rPr>
          <w:fldChar w:fldCharType="begin"/>
        </w:r>
        <w:r w:rsidR="00497A9D">
          <w:rPr>
            <w:rFonts w:cs="Times New Roman"/>
            <w:color w:val="1155CC"/>
            <w:u w:val="single"/>
            <w:lang w:val="de-DE"/>
          </w:rPr>
          <w:instrText xml:space="preserve"> HYPERLINK "</w:instrText>
        </w:r>
      </w:ins>
      <w:r w:rsidR="00497A9D" w:rsidRPr="00ED4611">
        <w:rPr>
          <w:rFonts w:cs="Times New Roman"/>
          <w:color w:val="1155CC"/>
          <w:u w:val="single"/>
          <w:lang w:val="de-DE"/>
        </w:rPr>
        <w:instrText>https://www.facebook.com/pages/BLUE-CORE-AC/1557444724524366?fref=ts</w:instrText>
      </w:r>
      <w:ins w:id="1" w:author="ixchel garcia carrillo" w:date="2016-05-19T11:14:00Z">
        <w:r w:rsidR="00497A9D">
          <w:rPr>
            <w:rFonts w:cs="Times New Roman"/>
            <w:color w:val="1155CC"/>
            <w:u w:val="single"/>
            <w:lang w:val="de-DE"/>
          </w:rPr>
          <w:instrText xml:space="preserve">" </w:instrText>
        </w:r>
        <w:r w:rsidR="00497A9D">
          <w:rPr>
            <w:rFonts w:cs="Times New Roman"/>
            <w:color w:val="1155CC"/>
            <w:u w:val="single"/>
            <w:lang w:val="de-DE"/>
          </w:rPr>
          <w:fldChar w:fldCharType="separate"/>
        </w:r>
      </w:ins>
      <w:r w:rsidR="00497A9D" w:rsidRPr="00F14319">
        <w:rPr>
          <w:rStyle w:val="Hipervnculo"/>
          <w:rFonts w:cs="Times New Roman"/>
          <w:lang w:val="de-DE"/>
        </w:rPr>
        <w:t>https://www.facebook.com/pages/BLUE-CORE-AC/1557444724524366?fref=ts</w:t>
      </w:r>
      <w:ins w:id="2" w:author="ixchel garcia carrillo" w:date="2016-05-19T11:14:00Z">
        <w:r w:rsidR="00497A9D">
          <w:rPr>
            <w:rFonts w:cs="Times New Roman"/>
            <w:color w:val="1155CC"/>
            <w:u w:val="single"/>
            <w:lang w:val="de-DE"/>
          </w:rPr>
          <w:fldChar w:fldCharType="end"/>
        </w:r>
      </w:ins>
    </w:p>
    <w:p w14:paraId="0EC16C16" w14:textId="77777777" w:rsidR="00EC1425" w:rsidRPr="00497A9D" w:rsidRDefault="00EC1425" w:rsidP="00EC1425">
      <w:pPr>
        <w:rPr>
          <w:rFonts w:cs="Times New Roman"/>
          <w:lang w:val="en-US"/>
        </w:rPr>
      </w:pPr>
    </w:p>
    <w:p w14:paraId="2D5C38EC" w14:textId="77777777" w:rsidR="00EC1425" w:rsidRPr="00A73D1B" w:rsidRDefault="00EC1425" w:rsidP="00EC1425">
      <w:pPr>
        <w:rPr>
          <w:rFonts w:cs="Times New Roman"/>
          <w:lang w:val="en-US"/>
        </w:rPr>
      </w:pPr>
      <w:r w:rsidRPr="00ED4611">
        <w:rPr>
          <w:rFonts w:cs="Times New Roman"/>
          <w:lang w:val="de-DE"/>
        </w:rPr>
        <w:t xml:space="preserve">Instagram: </w:t>
      </w:r>
      <w:r w:rsidR="00E221F8">
        <w:fldChar w:fldCharType="begin"/>
      </w:r>
      <w:r w:rsidR="00E221F8" w:rsidRPr="00A73D1B">
        <w:rPr>
          <w:lang w:val="en-US"/>
        </w:rPr>
        <w:instrText xml:space="preserve"> HYPERLINK "https://www.instagram.com/bluecore_ac/" \h </w:instrText>
      </w:r>
      <w:r w:rsidR="00E221F8">
        <w:fldChar w:fldCharType="separate"/>
      </w:r>
      <w:r w:rsidRPr="00ED4611">
        <w:rPr>
          <w:rFonts w:cs="Times New Roman"/>
          <w:color w:val="1155CC"/>
          <w:u w:val="single"/>
          <w:lang w:val="de-DE"/>
        </w:rPr>
        <w:t>https://www.instagram.com/bluecore_ac/</w:t>
      </w:r>
      <w:r w:rsidR="00E221F8">
        <w:rPr>
          <w:rFonts w:cs="Times New Roman"/>
          <w:color w:val="1155CC"/>
          <w:u w:val="single"/>
          <w:lang w:val="de-DE"/>
        </w:rPr>
        <w:fldChar w:fldCharType="end"/>
      </w:r>
    </w:p>
    <w:p w14:paraId="460080AA" w14:textId="77777777" w:rsidR="00EC1425" w:rsidRPr="00A73D1B" w:rsidRDefault="00EC1425" w:rsidP="00EC1425">
      <w:pPr>
        <w:rPr>
          <w:rFonts w:cs="Times New Roman"/>
          <w:lang w:val="en-US"/>
        </w:rPr>
      </w:pPr>
    </w:p>
    <w:p w14:paraId="1C54C5D0" w14:textId="77777777" w:rsidR="00EC1425" w:rsidRPr="00ED4611" w:rsidRDefault="00EC1425" w:rsidP="00EC1425">
      <w:pPr>
        <w:rPr>
          <w:rFonts w:cs="Times New Roman"/>
          <w:lang w:val="en-US"/>
        </w:rPr>
      </w:pPr>
      <w:r w:rsidRPr="00ED4611">
        <w:rPr>
          <w:rFonts w:cs="Times New Roman"/>
          <w:lang w:val="en-US"/>
        </w:rPr>
        <w:t xml:space="preserve">Google +: </w:t>
      </w:r>
      <w:hyperlink r:id="rId9" w:history="1">
        <w:r w:rsidRPr="00ED4611">
          <w:rPr>
            <w:rStyle w:val="Hipervnculo"/>
            <w:rFonts w:cs="Times New Roman"/>
            <w:lang w:val="en-US"/>
          </w:rPr>
          <w:t>https://plus.google.com/u/0/101797771000708473307/posts?ppaa=true</w:t>
        </w:r>
      </w:hyperlink>
      <w:r w:rsidRPr="00ED4611">
        <w:rPr>
          <w:rFonts w:cs="Times New Roman"/>
          <w:lang w:val="en-US"/>
        </w:rPr>
        <w:t xml:space="preserve"> </w:t>
      </w:r>
    </w:p>
    <w:p w14:paraId="7B357E0C" w14:textId="77777777" w:rsidR="00EC1425" w:rsidRPr="00B03640" w:rsidRDefault="00EC1425" w:rsidP="00EC1425">
      <w:pPr>
        <w:rPr>
          <w:rFonts w:cs="Times New Roman"/>
          <w:lang w:val="en-US"/>
        </w:rPr>
      </w:pPr>
    </w:p>
    <w:p w14:paraId="4E31891F" w14:textId="77777777" w:rsidR="00EC1425" w:rsidRPr="00B03640" w:rsidRDefault="00EC1425" w:rsidP="00EC1425">
      <w:pPr>
        <w:rPr>
          <w:rFonts w:cs="Times New Roman"/>
          <w:lang w:val="en-US"/>
        </w:rPr>
      </w:pPr>
      <w:r w:rsidRPr="00B03640">
        <w:rPr>
          <w:rFonts w:cs="Times New Roman"/>
          <w:highlight w:val="yellow"/>
          <w:lang w:val="en-US"/>
        </w:rPr>
        <w:t>Twitter: IX</w:t>
      </w:r>
    </w:p>
    <w:p w14:paraId="5D66405A" w14:textId="77777777" w:rsidR="00EC1425" w:rsidRPr="00B03640" w:rsidRDefault="00EC1425" w:rsidP="00EC1425">
      <w:pPr>
        <w:rPr>
          <w:rFonts w:cs="Times New Roman"/>
          <w:lang w:val="en-US"/>
        </w:rPr>
      </w:pPr>
    </w:p>
    <w:p w14:paraId="52BDC7C0" w14:textId="77777777" w:rsidR="00B44233" w:rsidRPr="00B03640" w:rsidRDefault="00FF069E" w:rsidP="00B44233">
      <w:pPr>
        <w:rPr>
          <w:rFonts w:ascii="Times" w:eastAsia="Times New Roman" w:hAnsi="Times" w:cs="Times New Roman"/>
          <w:sz w:val="20"/>
          <w:szCs w:val="20"/>
          <w:lang w:val="en-US" w:eastAsia="es-ES"/>
        </w:rPr>
      </w:pPr>
      <w:proofErr w:type="spellStart"/>
      <w:r w:rsidRPr="00DE0BB6">
        <w:rPr>
          <w:rFonts w:cs="Times New Roman"/>
          <w:lang w:val="en-US"/>
        </w:rPr>
        <w:t>Youtube</w:t>
      </w:r>
      <w:proofErr w:type="spellEnd"/>
      <w:r w:rsidRPr="00DE0BB6">
        <w:rPr>
          <w:rFonts w:cs="Times New Roman"/>
          <w:lang w:val="en-US"/>
        </w:rPr>
        <w:t xml:space="preserve">: </w:t>
      </w:r>
      <w:r w:rsidR="00B44233" w:rsidRPr="00DE0BB6">
        <w:rPr>
          <w:rFonts w:ascii="Arial" w:eastAsia="Times New Roman" w:hAnsi="Arial" w:cs="Arial"/>
          <w:color w:val="1155CC"/>
          <w:u w:val="single"/>
          <w:shd w:val="clear" w:color="auto" w:fill="FFFFFF"/>
          <w:lang w:val="en-US" w:eastAsia="es-ES"/>
        </w:rPr>
        <w:t>https://www.youtube.com/channel/UCyDAZfjtYGK3JGQ7b2g-yLg</w:t>
      </w:r>
    </w:p>
    <w:p w14:paraId="36BFB196" w14:textId="54E5ECFE" w:rsidR="00EC1425" w:rsidRPr="00B03640" w:rsidRDefault="00EC1425" w:rsidP="00EC1425">
      <w:pPr>
        <w:rPr>
          <w:rFonts w:cs="Times New Roman"/>
          <w:lang w:val="en-US"/>
        </w:rPr>
      </w:pPr>
    </w:p>
    <w:p w14:paraId="730C88C0" w14:textId="77777777" w:rsidR="00EC1425" w:rsidRPr="00B03640" w:rsidRDefault="00EC1425" w:rsidP="00EC1425">
      <w:pPr>
        <w:rPr>
          <w:rFonts w:cs="Times New Roman"/>
          <w:lang w:val="en-US"/>
        </w:rPr>
      </w:pPr>
    </w:p>
    <w:p w14:paraId="42E735F8" w14:textId="77777777" w:rsidR="00F1790B" w:rsidRPr="00ED4611" w:rsidRDefault="00F1790B" w:rsidP="004674CF">
      <w:pPr>
        <w:pStyle w:val="Ttulo2"/>
        <w:rPr>
          <w:rFonts w:cs="Times New Roman"/>
        </w:rPr>
      </w:pPr>
      <w:r w:rsidRPr="00ED4611">
        <w:rPr>
          <w:rFonts w:cs="Times New Roman"/>
        </w:rPr>
        <w:t>Boletín informativo</w:t>
      </w:r>
    </w:p>
    <w:p w14:paraId="649DE5BC" w14:textId="1B6F2E20" w:rsidR="00FF069E" w:rsidRDefault="00FF069E" w:rsidP="00FF069E">
      <w:pPr>
        <w:rPr>
          <w:rFonts w:cs="Times New Roman"/>
        </w:rPr>
      </w:pPr>
      <w:r>
        <w:rPr>
          <w:rFonts w:cs="Times New Roman"/>
        </w:rPr>
        <w:t>¡Hola</w:t>
      </w:r>
      <w:r w:rsidR="00752F8B">
        <w:rPr>
          <w:rFonts w:cs="Times New Roman"/>
        </w:rPr>
        <w:t xml:space="preserve"> a</w:t>
      </w:r>
      <w:r w:rsidR="00E77B52">
        <w:rPr>
          <w:rFonts w:cs="Times New Roman"/>
        </w:rPr>
        <w:t>migos de Blue Core</w:t>
      </w:r>
      <w:r w:rsidR="00A73D1B">
        <w:rPr>
          <w:rFonts w:cs="Times New Roman"/>
        </w:rPr>
        <w:t>!</w:t>
      </w:r>
    </w:p>
    <w:p w14:paraId="7E134E63" w14:textId="3E4FEE21" w:rsidR="00FF069E" w:rsidRDefault="00BF405A" w:rsidP="007E1502">
      <w:pPr>
        <w:rPr>
          <w:rFonts w:cs="Times New Roman"/>
        </w:rPr>
      </w:pPr>
      <w:r>
        <w:rPr>
          <w:rFonts w:cs="Times New Roman"/>
        </w:rPr>
        <w:t>Recibe noticias de nuestros avances y trabajo.</w:t>
      </w:r>
      <w:r w:rsidR="00752F8B">
        <w:rPr>
          <w:rFonts w:cs="Times New Roman"/>
        </w:rPr>
        <w:t xml:space="preserve"> </w:t>
      </w:r>
      <w:r>
        <w:rPr>
          <w:rFonts w:cs="Times New Roman"/>
        </w:rPr>
        <w:t>Suscríbete a nuestro boletín</w:t>
      </w:r>
      <w:r w:rsidR="00FF069E">
        <w:rPr>
          <w:rFonts w:cs="Times New Roman"/>
        </w:rPr>
        <w:t xml:space="preserve"> </w:t>
      </w:r>
      <w:r>
        <w:rPr>
          <w:rFonts w:cs="Times New Roman"/>
        </w:rPr>
        <w:t>informativo</w:t>
      </w:r>
      <w:r w:rsidR="00A73D1B">
        <w:rPr>
          <w:rFonts w:cs="Times New Roman"/>
        </w:rPr>
        <w:t>.</w:t>
      </w:r>
      <w:bookmarkStart w:id="3" w:name="_GoBack"/>
      <w:bookmarkEnd w:id="3"/>
    </w:p>
    <w:p w14:paraId="7C45E96F" w14:textId="77777777" w:rsidR="00FF069E" w:rsidRDefault="00FF069E" w:rsidP="00FF069E">
      <w:pPr>
        <w:ind w:firstLine="0"/>
        <w:rPr>
          <w:rFonts w:cs="Times New Roman"/>
        </w:rPr>
      </w:pPr>
    </w:p>
    <w:p w14:paraId="63BCC210" w14:textId="77777777" w:rsidR="00FF069E" w:rsidRPr="00ED4611" w:rsidRDefault="00FF069E" w:rsidP="00FF069E">
      <w:pPr>
        <w:ind w:firstLine="0"/>
        <w:rPr>
          <w:rFonts w:cs="Times New Roman"/>
        </w:rPr>
      </w:pPr>
    </w:p>
    <w:p w14:paraId="4E261AD8" w14:textId="77777777" w:rsidR="00EC1425" w:rsidRPr="00ED4611" w:rsidRDefault="00A73D1B" w:rsidP="007E1502">
      <w:pPr>
        <w:rPr>
          <w:rFonts w:cs="Times New Roman"/>
        </w:rPr>
      </w:pPr>
      <w:hyperlink r:id="rId10" w:history="1">
        <w:r w:rsidR="00EC1425" w:rsidRPr="00ED4611">
          <w:rPr>
            <w:rStyle w:val="Hipervnculo"/>
            <w:rFonts w:cs="Times New Roman"/>
          </w:rPr>
          <w:t>www.mailchimp.com</w:t>
        </w:r>
      </w:hyperlink>
      <w:r w:rsidR="00EC1425" w:rsidRPr="00ED4611">
        <w:rPr>
          <w:rFonts w:cs="Times New Roman"/>
        </w:rPr>
        <w:t xml:space="preserve"> </w:t>
      </w:r>
    </w:p>
    <w:p w14:paraId="26E0A3CA" w14:textId="77777777" w:rsidR="00EC1425" w:rsidRPr="00A73D1B" w:rsidRDefault="00EC1425" w:rsidP="00EC1425">
      <w:pPr>
        <w:rPr>
          <w:rFonts w:cs="Times New Roman"/>
          <w:lang w:val="en-US"/>
        </w:rPr>
      </w:pPr>
      <w:proofErr w:type="spellStart"/>
      <w:proofErr w:type="gramStart"/>
      <w:r w:rsidRPr="00A73D1B">
        <w:rPr>
          <w:rFonts w:cs="Times New Roman"/>
          <w:lang w:val="en-US"/>
        </w:rPr>
        <w:t>usuario</w:t>
      </w:r>
      <w:proofErr w:type="spellEnd"/>
      <w:proofErr w:type="gramEnd"/>
      <w:r w:rsidRPr="00A73D1B">
        <w:rPr>
          <w:rFonts w:cs="Times New Roman"/>
          <w:lang w:val="en-US"/>
        </w:rPr>
        <w:t xml:space="preserve">: </w:t>
      </w:r>
      <w:hyperlink r:id="rId11" w:history="1">
        <w:r w:rsidRPr="00A73D1B">
          <w:rPr>
            <w:rStyle w:val="Hipervnculo"/>
            <w:rFonts w:cs="Times New Roman"/>
            <w:lang w:val="en-US"/>
          </w:rPr>
          <w:t>bluecore.org@gmail.com</w:t>
        </w:r>
      </w:hyperlink>
    </w:p>
    <w:p w14:paraId="12F855A0" w14:textId="77777777" w:rsidR="00EC1425" w:rsidRPr="00A73D1B" w:rsidRDefault="00EC1425" w:rsidP="007E1502">
      <w:pPr>
        <w:rPr>
          <w:rFonts w:cs="Times New Roman"/>
          <w:lang w:val="en-US"/>
        </w:rPr>
      </w:pPr>
      <w:proofErr w:type="spellStart"/>
      <w:proofErr w:type="gramStart"/>
      <w:r w:rsidRPr="00A73D1B">
        <w:rPr>
          <w:rFonts w:cs="Times New Roman"/>
          <w:lang w:val="en-US"/>
        </w:rPr>
        <w:t>contraseña</w:t>
      </w:r>
      <w:proofErr w:type="spellEnd"/>
      <w:proofErr w:type="gramEnd"/>
      <w:r w:rsidRPr="00A73D1B">
        <w:rPr>
          <w:rFonts w:cs="Times New Roman"/>
          <w:lang w:val="en-US"/>
        </w:rPr>
        <w:t xml:space="preserve">: SharksandRays1! </w:t>
      </w:r>
    </w:p>
    <w:p w14:paraId="5BF99B69" w14:textId="77777777" w:rsidR="00EC1425" w:rsidRPr="00A73D1B" w:rsidRDefault="00EC1425" w:rsidP="007E1502">
      <w:pPr>
        <w:rPr>
          <w:rFonts w:cs="Times New Roman"/>
          <w:lang w:val="en-US"/>
        </w:rPr>
      </w:pPr>
    </w:p>
    <w:p w14:paraId="11CC0581" w14:textId="77777777" w:rsidR="0015614B" w:rsidRPr="00ED4611" w:rsidRDefault="0015614B" w:rsidP="0015614B">
      <w:pPr>
        <w:pStyle w:val="Ttulo2"/>
        <w:rPr>
          <w:rFonts w:cs="Times New Roman"/>
        </w:rPr>
      </w:pPr>
      <w:r w:rsidRPr="00ED4611">
        <w:rPr>
          <w:rFonts w:cs="Times New Roman"/>
        </w:rPr>
        <w:t>Donaciones</w:t>
      </w:r>
    </w:p>
    <w:p w14:paraId="5AFBF117" w14:textId="656F5730" w:rsidR="00C24B9B" w:rsidRPr="00ED4611" w:rsidRDefault="00DE0BB6" w:rsidP="00C24B9B">
      <w:pPr>
        <w:rPr>
          <w:rFonts w:cs="Times New Roman"/>
        </w:rPr>
      </w:pPr>
      <w:r w:rsidRPr="00DE0BB6">
        <w:rPr>
          <w:rFonts w:cs="Times New Roman"/>
          <w:highlight w:val="yellow"/>
        </w:rPr>
        <w:t>LINK PENDIENTE</w:t>
      </w:r>
    </w:p>
    <w:p w14:paraId="0E5CE749" w14:textId="77777777" w:rsidR="007E1502" w:rsidRPr="00ED4611" w:rsidRDefault="007E1502" w:rsidP="00C24B9B">
      <w:pPr>
        <w:rPr>
          <w:rFonts w:cs="Times New Roman"/>
        </w:rPr>
      </w:pPr>
    </w:p>
    <w:p w14:paraId="1D218C86" w14:textId="77777777" w:rsidR="00F1790B" w:rsidRPr="00ED4611" w:rsidRDefault="00F1790B" w:rsidP="004674CF">
      <w:pPr>
        <w:pStyle w:val="Ttulo2"/>
        <w:rPr>
          <w:rFonts w:cs="Times New Roman"/>
        </w:rPr>
      </w:pPr>
      <w:r w:rsidRPr="00ED4611">
        <w:rPr>
          <w:rFonts w:cs="Times New Roman"/>
        </w:rPr>
        <w:t>Tienda</w:t>
      </w:r>
    </w:p>
    <w:p w14:paraId="6FED6FB2" w14:textId="19BA2B61" w:rsidR="00150A03" w:rsidRPr="00ED4611" w:rsidRDefault="00C87FCB" w:rsidP="00150A03">
      <w:pPr>
        <w:rPr>
          <w:rFonts w:cs="Times New Roman"/>
        </w:rPr>
      </w:pPr>
      <w:r>
        <w:rPr>
          <w:rFonts w:cs="Times New Roman"/>
        </w:rPr>
        <w:t>A</w:t>
      </w:r>
      <w:r w:rsidR="00150A03" w:rsidRPr="00ED4611">
        <w:rPr>
          <w:rFonts w:cs="Times New Roman"/>
        </w:rPr>
        <w:t>migos</w:t>
      </w:r>
      <w:r>
        <w:rPr>
          <w:rFonts w:cs="Times New Roman"/>
        </w:rPr>
        <w:t xml:space="preserve"> del mar,</w:t>
      </w:r>
      <w:r w:rsidR="00340E1A">
        <w:rPr>
          <w:rFonts w:cs="Times New Roman"/>
        </w:rPr>
        <w:t xml:space="preserve"> llévate de nuestros </w:t>
      </w:r>
      <w:r w:rsidR="00340E1A" w:rsidRPr="00ED4611">
        <w:rPr>
          <w:rFonts w:cs="Times New Roman"/>
        </w:rPr>
        <w:t>¡productos con causa</w:t>
      </w:r>
      <w:proofErr w:type="gramStart"/>
      <w:r w:rsidR="00340E1A" w:rsidRPr="00ED4611">
        <w:rPr>
          <w:rFonts w:cs="Times New Roman"/>
        </w:rPr>
        <w:t>!</w:t>
      </w:r>
      <w:r w:rsidR="00340E1A">
        <w:rPr>
          <w:rFonts w:cs="Times New Roman"/>
        </w:rPr>
        <w:t>.</w:t>
      </w:r>
      <w:proofErr w:type="gramEnd"/>
      <w:r w:rsidR="00340E1A">
        <w:rPr>
          <w:rFonts w:cs="Times New Roman"/>
        </w:rPr>
        <w:t xml:space="preserve"> L</w:t>
      </w:r>
      <w:r>
        <w:rPr>
          <w:rFonts w:cs="Times New Roman"/>
        </w:rPr>
        <w:t xml:space="preserve">a recaudación de fondos es vital para los programas que llevamos a cabo día a día en Blue Core. </w:t>
      </w:r>
      <w:r w:rsidR="00150A03" w:rsidRPr="00ED4611">
        <w:rPr>
          <w:rFonts w:cs="Times New Roman"/>
        </w:rPr>
        <w:t>Con tu ayuda</w:t>
      </w:r>
      <w:r>
        <w:rPr>
          <w:rFonts w:cs="Times New Roman"/>
        </w:rPr>
        <w:t>,</w:t>
      </w:r>
      <w:r w:rsidR="00150A03" w:rsidRPr="00ED4611">
        <w:rPr>
          <w:rFonts w:cs="Times New Roman"/>
        </w:rPr>
        <w:t xml:space="preserve"> juntos podremos seguir trabajando por la conservación de nuestros ecosistemas marinos.</w:t>
      </w:r>
    </w:p>
    <w:p w14:paraId="02E2E7E5" w14:textId="77777777" w:rsidR="00150A03" w:rsidRPr="00ED4611" w:rsidRDefault="00150A03" w:rsidP="00150A03">
      <w:pPr>
        <w:rPr>
          <w:rFonts w:cs="Times New Roman"/>
        </w:rPr>
      </w:pPr>
    </w:p>
    <w:p w14:paraId="55E6E2C7" w14:textId="77777777" w:rsidR="00150A03" w:rsidRPr="00ED4611" w:rsidRDefault="00150A03" w:rsidP="00463EB4">
      <w:pPr>
        <w:pStyle w:val="Prrafodelista"/>
        <w:numPr>
          <w:ilvl w:val="0"/>
          <w:numId w:val="2"/>
        </w:numPr>
        <w:spacing w:line="240" w:lineRule="auto"/>
        <w:ind w:hanging="357"/>
        <w:rPr>
          <w:rFonts w:ascii="Times New Roman" w:hAnsi="Times New Roman" w:cs="Times New Roman"/>
          <w:sz w:val="22"/>
        </w:rPr>
      </w:pPr>
      <w:r w:rsidRPr="00ED4611">
        <w:rPr>
          <w:rFonts w:ascii="Times New Roman" w:hAnsi="Times New Roman" w:cs="Times New Roman"/>
          <w:sz w:val="22"/>
        </w:rPr>
        <w:t>Botellas de agua.</w:t>
      </w:r>
    </w:p>
    <w:p w14:paraId="1596DB0B" w14:textId="77777777" w:rsidR="00150A03" w:rsidRPr="00ED4611" w:rsidRDefault="00150A03" w:rsidP="00463EB4">
      <w:pPr>
        <w:pStyle w:val="Prrafodelista"/>
        <w:numPr>
          <w:ilvl w:val="0"/>
          <w:numId w:val="2"/>
        </w:numPr>
        <w:spacing w:line="240" w:lineRule="auto"/>
        <w:ind w:hanging="357"/>
        <w:rPr>
          <w:rFonts w:ascii="Times New Roman" w:hAnsi="Times New Roman" w:cs="Times New Roman"/>
          <w:sz w:val="22"/>
        </w:rPr>
      </w:pPr>
      <w:r w:rsidRPr="00ED4611">
        <w:rPr>
          <w:rFonts w:ascii="Times New Roman" w:hAnsi="Times New Roman" w:cs="Times New Roman"/>
          <w:sz w:val="22"/>
        </w:rPr>
        <w:t>Playeras.</w:t>
      </w:r>
    </w:p>
    <w:p w14:paraId="575DEAF2" w14:textId="77777777" w:rsidR="00150A03" w:rsidRPr="00ED4611" w:rsidRDefault="00150A03" w:rsidP="00463EB4">
      <w:pPr>
        <w:pStyle w:val="Prrafodelista"/>
        <w:numPr>
          <w:ilvl w:val="0"/>
          <w:numId w:val="2"/>
        </w:numPr>
        <w:spacing w:line="240" w:lineRule="auto"/>
        <w:ind w:hanging="357"/>
        <w:rPr>
          <w:rFonts w:ascii="Times New Roman" w:hAnsi="Times New Roman" w:cs="Times New Roman"/>
          <w:sz w:val="22"/>
        </w:rPr>
      </w:pPr>
      <w:r w:rsidRPr="00ED4611">
        <w:rPr>
          <w:rFonts w:ascii="Times New Roman" w:hAnsi="Times New Roman" w:cs="Times New Roman"/>
          <w:sz w:val="22"/>
        </w:rPr>
        <w:t>Peluche de raya águila.</w:t>
      </w:r>
    </w:p>
    <w:p w14:paraId="490B175C" w14:textId="77777777" w:rsidR="0015614B" w:rsidRPr="00ED4611" w:rsidRDefault="0015614B" w:rsidP="0015614B">
      <w:pPr>
        <w:pStyle w:val="Prrafodelista"/>
        <w:spacing w:line="240" w:lineRule="auto"/>
        <w:ind w:left="1429" w:firstLine="0"/>
        <w:rPr>
          <w:rFonts w:ascii="Times New Roman" w:hAnsi="Times New Roman" w:cs="Times New Roman"/>
          <w:sz w:val="22"/>
        </w:rPr>
      </w:pPr>
    </w:p>
    <w:p w14:paraId="498C0F45" w14:textId="77777777" w:rsidR="0015614B" w:rsidRPr="00ED4611" w:rsidRDefault="0015614B" w:rsidP="0015614B">
      <w:pPr>
        <w:rPr>
          <w:rFonts w:cs="Times New Roman"/>
        </w:rPr>
      </w:pPr>
      <w:r w:rsidRPr="00ED4611">
        <w:rPr>
          <w:rFonts w:cs="Times New Roman"/>
          <w:highlight w:val="yellow"/>
        </w:rPr>
        <w:t xml:space="preserve">FOLDER CON FOTOS DE </w:t>
      </w:r>
      <w:r w:rsidR="007E1502" w:rsidRPr="00ED4611">
        <w:rPr>
          <w:rFonts w:cs="Times New Roman"/>
          <w:highlight w:val="yellow"/>
        </w:rPr>
        <w:t>PRODUCTOS</w:t>
      </w:r>
      <w:r w:rsidR="00EC1425" w:rsidRPr="00ED4611">
        <w:rPr>
          <w:rFonts w:cs="Times New Roman"/>
          <w:highlight w:val="yellow"/>
        </w:rPr>
        <w:t xml:space="preserve"> IX</w:t>
      </w:r>
    </w:p>
    <w:p w14:paraId="1D32A4A8" w14:textId="77777777" w:rsidR="00150A03" w:rsidRPr="00ED4611" w:rsidRDefault="00150A03" w:rsidP="00150A03">
      <w:pPr>
        <w:rPr>
          <w:rFonts w:cs="Times New Roman"/>
        </w:rPr>
      </w:pPr>
    </w:p>
    <w:p w14:paraId="3AE38BA9" w14:textId="77777777" w:rsidR="00F1790B" w:rsidRPr="00ED4611" w:rsidRDefault="00F1790B" w:rsidP="004674CF">
      <w:pPr>
        <w:pStyle w:val="Ttulo2"/>
        <w:rPr>
          <w:rFonts w:cs="Times New Roman"/>
        </w:rPr>
      </w:pPr>
      <w:r w:rsidRPr="00ED4611">
        <w:rPr>
          <w:rFonts w:cs="Times New Roman"/>
        </w:rPr>
        <w:t>Novedades</w:t>
      </w:r>
      <w:r w:rsidR="0015614B" w:rsidRPr="00ED4611">
        <w:rPr>
          <w:rFonts w:cs="Times New Roman"/>
        </w:rPr>
        <w:t xml:space="preserve"> (*blog function)</w:t>
      </w:r>
    </w:p>
    <w:p w14:paraId="116AD12A" w14:textId="77777777" w:rsidR="00EC1425" w:rsidRDefault="00EC1425" w:rsidP="007E1502">
      <w:pPr>
        <w:rPr>
          <w:rFonts w:cs="Times New Roman"/>
        </w:rPr>
      </w:pPr>
    </w:p>
    <w:p w14:paraId="746FFCA5" w14:textId="4DE9D3DF" w:rsidR="00FF069E" w:rsidRDefault="00FF069E" w:rsidP="007E1502">
      <w:pPr>
        <w:rPr>
          <w:rFonts w:cs="Times New Roman"/>
        </w:rPr>
      </w:pPr>
      <w:r>
        <w:rPr>
          <w:rFonts w:cs="Times New Roman"/>
        </w:rPr>
        <w:t xml:space="preserve">¡Hola amigo de Blue Core A.C! </w:t>
      </w:r>
    </w:p>
    <w:p w14:paraId="2C9E3F29" w14:textId="7252CD61" w:rsidR="00FF069E" w:rsidRDefault="00C87FCB" w:rsidP="007E1502">
      <w:pPr>
        <w:rPr>
          <w:rFonts w:cs="Times New Roman"/>
        </w:rPr>
      </w:pPr>
      <w:r>
        <w:rPr>
          <w:rFonts w:cs="Times New Roman"/>
        </w:rPr>
        <w:t xml:space="preserve">Entérate en </w:t>
      </w:r>
      <w:r w:rsidR="00FF069E">
        <w:rPr>
          <w:rFonts w:cs="Times New Roman"/>
        </w:rPr>
        <w:t>nuestra sección</w:t>
      </w:r>
      <w:r w:rsidR="00B03640">
        <w:rPr>
          <w:rFonts w:cs="Times New Roman"/>
        </w:rPr>
        <w:t xml:space="preserve"> de novedades </w:t>
      </w:r>
      <w:r>
        <w:rPr>
          <w:rFonts w:cs="Times New Roman"/>
        </w:rPr>
        <w:t>de</w:t>
      </w:r>
      <w:r w:rsidR="00340E1A">
        <w:rPr>
          <w:rFonts w:cs="Times New Roman"/>
        </w:rPr>
        <w:t xml:space="preserve"> </w:t>
      </w:r>
      <w:r w:rsidR="00FF069E">
        <w:rPr>
          <w:rFonts w:cs="Times New Roman"/>
        </w:rPr>
        <w:t>todos nuestros avances, logros, p</w:t>
      </w:r>
      <w:r w:rsidR="00B03640">
        <w:rPr>
          <w:rFonts w:cs="Times New Roman"/>
        </w:rPr>
        <w:t>róximas actividades y platicas.</w:t>
      </w:r>
    </w:p>
    <w:p w14:paraId="073C3A89" w14:textId="179A6239" w:rsidR="00FF069E" w:rsidRDefault="00FF069E" w:rsidP="007E1502">
      <w:pPr>
        <w:rPr>
          <w:rFonts w:cs="Times New Roman"/>
        </w:rPr>
      </w:pPr>
      <w:r>
        <w:rPr>
          <w:rFonts w:cs="Times New Roman"/>
        </w:rPr>
        <w:lastRenderedPageBreak/>
        <w:t xml:space="preserve">¡Por fin!, después de mucho esfuerzo y un año como asociación civil; ¡BLUE CORE A.C. está estrenando página web! ¡Gracias Space Ship Labs por hacer esto posible! </w:t>
      </w:r>
    </w:p>
    <w:p w14:paraId="67D24B22" w14:textId="77777777" w:rsidR="00FF069E" w:rsidRPr="00ED4611" w:rsidRDefault="00FF069E" w:rsidP="007E1502">
      <w:pPr>
        <w:rPr>
          <w:rFonts w:cs="Times New Roman"/>
        </w:rPr>
      </w:pPr>
    </w:p>
    <w:p w14:paraId="6BE28D11" w14:textId="77777777" w:rsidR="0008154D" w:rsidRDefault="0008154D" w:rsidP="007E1502">
      <w:pPr>
        <w:rPr>
          <w:rFonts w:cs="Times New Roman"/>
          <w:b/>
        </w:rPr>
        <w:sectPr w:rsidR="0008154D">
          <w:headerReference w:type="default" r:id="rId12"/>
          <w:pgSz w:w="12240" w:h="15840"/>
          <w:pgMar w:top="1417" w:right="1701" w:bottom="1417" w:left="1701" w:header="708" w:footer="708" w:gutter="0"/>
          <w:cols w:space="708"/>
          <w:docGrid w:linePitch="360"/>
        </w:sectPr>
      </w:pPr>
    </w:p>
    <w:p w14:paraId="49E6E0CB" w14:textId="6E05B44B" w:rsidR="00EC1425" w:rsidRPr="00ED4611" w:rsidRDefault="00EC1425" w:rsidP="007E1502">
      <w:pPr>
        <w:rPr>
          <w:rFonts w:cs="Times New Roman"/>
          <w:b/>
        </w:rPr>
      </w:pPr>
      <w:r w:rsidRPr="00ED4611">
        <w:rPr>
          <w:rFonts w:cs="Times New Roman"/>
          <w:b/>
        </w:rPr>
        <w:lastRenderedPageBreak/>
        <w:t>Entrevistas</w:t>
      </w:r>
    </w:p>
    <w:p w14:paraId="29C8745C" w14:textId="0542DC1B" w:rsidR="0008154D" w:rsidRDefault="0008154D" w:rsidP="007E1502">
      <w:pPr>
        <w:rPr>
          <w:rFonts w:cs="Times New Roman"/>
          <w:highlight w:val="yellow"/>
        </w:rPr>
      </w:pPr>
    </w:p>
    <w:tbl>
      <w:tblPr>
        <w:tblW w:w="13473" w:type="dxa"/>
        <w:tblInd w:w="137" w:type="dxa"/>
        <w:tblCellMar>
          <w:left w:w="70" w:type="dxa"/>
          <w:right w:w="70" w:type="dxa"/>
        </w:tblCellMar>
        <w:tblLook w:val="04A0" w:firstRow="1" w:lastRow="0" w:firstColumn="1" w:lastColumn="0" w:noHBand="0" w:noVBand="1"/>
      </w:tblPr>
      <w:tblGrid>
        <w:gridCol w:w="992"/>
        <w:gridCol w:w="3969"/>
        <w:gridCol w:w="8512"/>
      </w:tblGrid>
      <w:tr w:rsidR="0008154D" w:rsidRPr="00110D43" w14:paraId="2F9A2AA2" w14:textId="77777777" w:rsidTr="0008154D">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0B0F7" w14:textId="77777777" w:rsidR="0008154D" w:rsidRPr="00110D43" w:rsidRDefault="0008154D" w:rsidP="0008154D">
            <w:pPr>
              <w:ind w:firstLine="0"/>
              <w:jc w:val="left"/>
              <w:rPr>
                <w:rFonts w:ascii="Calibri" w:eastAsia="Times New Roman" w:hAnsi="Calibri" w:cs="Times New Roman"/>
                <w:color w:val="000000"/>
                <w:lang w:eastAsia="es-MX"/>
              </w:rPr>
            </w:pPr>
            <w:r w:rsidRPr="00110D43">
              <w:rPr>
                <w:rFonts w:ascii="Calibri" w:eastAsia="Times New Roman" w:hAnsi="Calibri" w:cs="Times New Roman"/>
                <w:color w:val="000000"/>
                <w:lang w:eastAsia="es-MX"/>
              </w:rPr>
              <w:t>FECHA</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43D1EA44" w14:textId="77777777" w:rsidR="0008154D" w:rsidRPr="00110D43" w:rsidRDefault="0008154D" w:rsidP="0008154D">
            <w:pPr>
              <w:ind w:firstLine="0"/>
              <w:jc w:val="left"/>
              <w:rPr>
                <w:rFonts w:ascii="Calibri" w:eastAsia="Times New Roman" w:hAnsi="Calibri" w:cs="Times New Roman"/>
                <w:color w:val="000000"/>
                <w:lang w:eastAsia="es-MX"/>
              </w:rPr>
            </w:pPr>
            <w:r w:rsidRPr="00110D43">
              <w:rPr>
                <w:rFonts w:ascii="Calibri" w:eastAsia="Times New Roman" w:hAnsi="Calibri" w:cs="Times New Roman"/>
                <w:color w:val="000000"/>
                <w:lang w:eastAsia="es-MX"/>
              </w:rPr>
              <w:t>TITULO</w:t>
            </w:r>
          </w:p>
        </w:tc>
        <w:tc>
          <w:tcPr>
            <w:tcW w:w="8512" w:type="dxa"/>
            <w:tcBorders>
              <w:top w:val="single" w:sz="4" w:space="0" w:color="auto"/>
              <w:left w:val="nil"/>
              <w:bottom w:val="single" w:sz="4" w:space="0" w:color="auto"/>
              <w:right w:val="single" w:sz="4" w:space="0" w:color="auto"/>
            </w:tcBorders>
            <w:shd w:val="clear" w:color="auto" w:fill="auto"/>
            <w:noWrap/>
            <w:vAlign w:val="bottom"/>
            <w:hideMark/>
          </w:tcPr>
          <w:p w14:paraId="67151A2D" w14:textId="77777777" w:rsidR="0008154D" w:rsidRPr="00110D43" w:rsidRDefault="0008154D" w:rsidP="0008154D">
            <w:pPr>
              <w:ind w:firstLine="0"/>
              <w:jc w:val="left"/>
              <w:rPr>
                <w:rFonts w:ascii="Calibri" w:eastAsia="Times New Roman" w:hAnsi="Calibri" w:cs="Times New Roman"/>
                <w:color w:val="000000"/>
                <w:lang w:eastAsia="es-MX"/>
              </w:rPr>
            </w:pPr>
            <w:r w:rsidRPr="00110D43">
              <w:rPr>
                <w:rFonts w:ascii="Calibri" w:eastAsia="Times New Roman" w:hAnsi="Calibri" w:cs="Times New Roman"/>
                <w:color w:val="000000"/>
                <w:lang w:eastAsia="es-MX"/>
              </w:rPr>
              <w:t>LINK</w:t>
            </w:r>
          </w:p>
        </w:tc>
      </w:tr>
      <w:tr w:rsidR="0008154D" w:rsidRPr="00110D43" w14:paraId="0B3C36BD"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48624D1C"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03/01/2015</w:t>
            </w:r>
          </w:p>
        </w:tc>
        <w:tc>
          <w:tcPr>
            <w:tcW w:w="3969" w:type="dxa"/>
            <w:tcBorders>
              <w:top w:val="nil"/>
              <w:left w:val="nil"/>
              <w:bottom w:val="single" w:sz="4" w:space="0" w:color="auto"/>
              <w:right w:val="single" w:sz="4" w:space="0" w:color="auto"/>
            </w:tcBorders>
            <w:shd w:val="clear" w:color="auto" w:fill="auto"/>
            <w:vAlign w:val="bottom"/>
            <w:hideMark/>
          </w:tcPr>
          <w:p w14:paraId="7E351737"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Se ofrecerá charla sobre las rayas águila, visitantes asiduas de nuestras costas</w:t>
            </w:r>
          </w:p>
        </w:tc>
        <w:tc>
          <w:tcPr>
            <w:tcW w:w="8512" w:type="dxa"/>
            <w:tcBorders>
              <w:top w:val="nil"/>
              <w:left w:val="nil"/>
              <w:bottom w:val="single" w:sz="4" w:space="0" w:color="auto"/>
              <w:right w:val="single" w:sz="4" w:space="0" w:color="auto"/>
            </w:tcBorders>
            <w:shd w:val="clear" w:color="auto" w:fill="auto"/>
            <w:vAlign w:val="bottom"/>
            <w:hideMark/>
          </w:tcPr>
          <w:p w14:paraId="55C89656"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3" w:anchor="!Se-ofrecer%C3%A1-charla-sobre-las-rayas-%C3%A1guila-visitantes-asiduas-de-nuestras-costas/c1ibj/DF7527E2-0CF8-45D1-A7DD-55138C741ABC" w:history="1">
              <w:r w:rsidR="0008154D" w:rsidRPr="00110D43">
                <w:rPr>
                  <w:rFonts w:ascii="Calibri" w:eastAsia="Times New Roman" w:hAnsi="Calibri" w:cs="Times New Roman"/>
                  <w:color w:val="0000FF"/>
                  <w:sz w:val="16"/>
                  <w:szCs w:val="16"/>
                  <w:u w:val="single"/>
                  <w:lang w:eastAsia="es-MX"/>
                </w:rPr>
                <w:t>http://www.ventanaaluniverso.org/#!Se-ofrecer%C3%A1-charla-sobre-las-rayas-%C3%A1guila-visitantes-asiduas-de-nuestras-costas/c1ibj/DF7527E2-0CF8-45D1-A7DD-55138C741ABC</w:t>
              </w:r>
            </w:hyperlink>
          </w:p>
        </w:tc>
      </w:tr>
      <w:tr w:rsidR="0008154D" w:rsidRPr="00110D43" w14:paraId="6CF53270"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00CADCE"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04/01/2015</w:t>
            </w:r>
          </w:p>
        </w:tc>
        <w:tc>
          <w:tcPr>
            <w:tcW w:w="3969" w:type="dxa"/>
            <w:tcBorders>
              <w:top w:val="nil"/>
              <w:left w:val="nil"/>
              <w:bottom w:val="single" w:sz="4" w:space="0" w:color="auto"/>
              <w:right w:val="single" w:sz="4" w:space="0" w:color="auto"/>
            </w:tcBorders>
            <w:shd w:val="clear" w:color="auto" w:fill="auto"/>
            <w:vAlign w:val="bottom"/>
            <w:hideMark/>
          </w:tcPr>
          <w:p w14:paraId="217473B5"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Raya águila en lista roja de especies amenazadas</w:t>
            </w:r>
          </w:p>
        </w:tc>
        <w:tc>
          <w:tcPr>
            <w:tcW w:w="8512" w:type="dxa"/>
            <w:tcBorders>
              <w:top w:val="nil"/>
              <w:left w:val="nil"/>
              <w:bottom w:val="single" w:sz="4" w:space="0" w:color="auto"/>
              <w:right w:val="single" w:sz="4" w:space="0" w:color="auto"/>
            </w:tcBorders>
            <w:shd w:val="clear" w:color="auto" w:fill="auto"/>
            <w:vAlign w:val="bottom"/>
            <w:hideMark/>
          </w:tcPr>
          <w:p w14:paraId="0B879F41"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4" w:history="1">
              <w:r w:rsidR="0008154D" w:rsidRPr="00110D43">
                <w:rPr>
                  <w:rFonts w:ascii="Calibri" w:eastAsia="Times New Roman" w:hAnsi="Calibri" w:cs="Times New Roman"/>
                  <w:color w:val="0000FF"/>
                  <w:sz w:val="16"/>
                  <w:szCs w:val="16"/>
                  <w:u w:val="single"/>
                  <w:lang w:eastAsia="es-MX"/>
                </w:rPr>
                <w:t>http://www.oem.com.mx/elsoldemexico/notas/n3660235.htm</w:t>
              </w:r>
            </w:hyperlink>
          </w:p>
        </w:tc>
      </w:tr>
      <w:tr w:rsidR="0008154D" w:rsidRPr="00110D43" w14:paraId="6106945B"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159CEAE0"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04/01/2015</w:t>
            </w:r>
          </w:p>
        </w:tc>
        <w:tc>
          <w:tcPr>
            <w:tcW w:w="3969" w:type="dxa"/>
            <w:tcBorders>
              <w:top w:val="nil"/>
              <w:left w:val="nil"/>
              <w:bottom w:val="single" w:sz="4" w:space="0" w:color="auto"/>
              <w:right w:val="single" w:sz="4" w:space="0" w:color="auto"/>
            </w:tcBorders>
            <w:shd w:val="clear" w:color="auto" w:fill="auto"/>
            <w:vAlign w:val="bottom"/>
            <w:hideMark/>
          </w:tcPr>
          <w:p w14:paraId="3FEB5457"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Raya águila, en la 'lista roja' de especies amenazadas</w:t>
            </w:r>
          </w:p>
        </w:tc>
        <w:tc>
          <w:tcPr>
            <w:tcW w:w="8512" w:type="dxa"/>
            <w:tcBorders>
              <w:top w:val="nil"/>
              <w:left w:val="nil"/>
              <w:bottom w:val="single" w:sz="4" w:space="0" w:color="auto"/>
              <w:right w:val="single" w:sz="4" w:space="0" w:color="auto"/>
            </w:tcBorders>
            <w:shd w:val="clear" w:color="auto" w:fill="auto"/>
            <w:vAlign w:val="bottom"/>
            <w:hideMark/>
          </w:tcPr>
          <w:p w14:paraId="420F5397"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5" w:history="1">
              <w:r w:rsidR="0008154D" w:rsidRPr="00110D43">
                <w:rPr>
                  <w:rFonts w:ascii="Calibri" w:eastAsia="Times New Roman" w:hAnsi="Calibri" w:cs="Times New Roman"/>
                  <w:color w:val="0000FF"/>
                  <w:sz w:val="16"/>
                  <w:szCs w:val="16"/>
                  <w:u w:val="single"/>
                  <w:lang w:eastAsia="es-MX"/>
                </w:rPr>
                <w:t>http://sipse.com/novedades/raya-aguila-en-lista-roja-de-especies-amenazadas-130768.html</w:t>
              </w:r>
            </w:hyperlink>
          </w:p>
        </w:tc>
      </w:tr>
      <w:tr w:rsidR="0008154D" w:rsidRPr="00110D43" w14:paraId="25372F57"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476525B"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05/01/2015</w:t>
            </w:r>
          </w:p>
        </w:tc>
        <w:tc>
          <w:tcPr>
            <w:tcW w:w="3969" w:type="dxa"/>
            <w:tcBorders>
              <w:top w:val="nil"/>
              <w:left w:val="nil"/>
              <w:bottom w:val="single" w:sz="4" w:space="0" w:color="auto"/>
              <w:right w:val="single" w:sz="4" w:space="0" w:color="auto"/>
            </w:tcBorders>
            <w:shd w:val="clear" w:color="auto" w:fill="auto"/>
            <w:vAlign w:val="bottom"/>
            <w:hideMark/>
          </w:tcPr>
          <w:p w14:paraId="5A424B18" w14:textId="28AD70B1"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Exhortan a proteger la raya águila</w:t>
            </w:r>
          </w:p>
        </w:tc>
        <w:tc>
          <w:tcPr>
            <w:tcW w:w="8512" w:type="dxa"/>
            <w:tcBorders>
              <w:top w:val="nil"/>
              <w:left w:val="nil"/>
              <w:bottom w:val="single" w:sz="4" w:space="0" w:color="auto"/>
              <w:right w:val="single" w:sz="4" w:space="0" w:color="auto"/>
            </w:tcBorders>
            <w:shd w:val="clear" w:color="auto" w:fill="auto"/>
            <w:vAlign w:val="bottom"/>
            <w:hideMark/>
          </w:tcPr>
          <w:p w14:paraId="3C47AFFC"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6" w:history="1">
              <w:r w:rsidR="0008154D" w:rsidRPr="00110D43">
                <w:rPr>
                  <w:rFonts w:ascii="Calibri" w:eastAsia="Times New Roman" w:hAnsi="Calibri" w:cs="Times New Roman"/>
                  <w:color w:val="0000FF"/>
                  <w:sz w:val="16"/>
                  <w:szCs w:val="16"/>
                  <w:u w:val="single"/>
                  <w:lang w:eastAsia="es-MX"/>
                </w:rPr>
                <w:t>http://diarioimagenqroo.mx/noticias/wp-content/pdfedit/pdfarchive/2015/enero/ImagenQR948PDF.pdf</w:t>
              </w:r>
            </w:hyperlink>
          </w:p>
        </w:tc>
      </w:tr>
      <w:tr w:rsidR="0008154D" w:rsidRPr="00110D43" w14:paraId="5FEEDD5B"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11FD972"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09/01/2015</w:t>
            </w:r>
          </w:p>
        </w:tc>
        <w:tc>
          <w:tcPr>
            <w:tcW w:w="3969" w:type="dxa"/>
            <w:tcBorders>
              <w:top w:val="nil"/>
              <w:left w:val="nil"/>
              <w:bottom w:val="single" w:sz="4" w:space="0" w:color="auto"/>
              <w:right w:val="single" w:sz="4" w:space="0" w:color="auto"/>
            </w:tcBorders>
            <w:shd w:val="clear" w:color="auto" w:fill="auto"/>
            <w:vAlign w:val="bottom"/>
            <w:hideMark/>
          </w:tcPr>
          <w:p w14:paraId="4DE5D722"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Alistan censo de la población de rayas águila</w:t>
            </w:r>
          </w:p>
        </w:tc>
        <w:tc>
          <w:tcPr>
            <w:tcW w:w="8512" w:type="dxa"/>
            <w:tcBorders>
              <w:top w:val="nil"/>
              <w:left w:val="nil"/>
              <w:bottom w:val="single" w:sz="4" w:space="0" w:color="auto"/>
              <w:right w:val="single" w:sz="4" w:space="0" w:color="auto"/>
            </w:tcBorders>
            <w:shd w:val="clear" w:color="auto" w:fill="auto"/>
            <w:vAlign w:val="bottom"/>
            <w:hideMark/>
          </w:tcPr>
          <w:p w14:paraId="057B22B3"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7" w:history="1">
              <w:r w:rsidR="0008154D" w:rsidRPr="00110D43">
                <w:rPr>
                  <w:rFonts w:ascii="Calibri" w:eastAsia="Times New Roman" w:hAnsi="Calibri" w:cs="Times New Roman"/>
                  <w:color w:val="0000FF"/>
                  <w:sz w:val="16"/>
                  <w:szCs w:val="16"/>
                  <w:u w:val="single"/>
                  <w:lang w:eastAsia="es-MX"/>
                </w:rPr>
                <w:t>http://sipse.com/novedades/alistan-censo-de-la-poblacion-de-rayas-aguila-131539.html</w:t>
              </w:r>
            </w:hyperlink>
          </w:p>
        </w:tc>
      </w:tr>
      <w:tr w:rsidR="0008154D" w:rsidRPr="00110D43" w14:paraId="60EA29AA"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69AECBF7"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12/01/2015</w:t>
            </w:r>
          </w:p>
        </w:tc>
        <w:tc>
          <w:tcPr>
            <w:tcW w:w="3969" w:type="dxa"/>
            <w:tcBorders>
              <w:top w:val="nil"/>
              <w:left w:val="nil"/>
              <w:bottom w:val="single" w:sz="4" w:space="0" w:color="auto"/>
              <w:right w:val="single" w:sz="4" w:space="0" w:color="auto"/>
            </w:tcBorders>
            <w:shd w:val="clear" w:color="auto" w:fill="auto"/>
            <w:vAlign w:val="bottom"/>
            <w:hideMark/>
          </w:tcPr>
          <w:p w14:paraId="71D3AFC0" w14:textId="525D5708"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 xml:space="preserve">Alistan censo de la población de rayas águila / sita de </w:t>
            </w:r>
            <w:r>
              <w:rPr>
                <w:rFonts w:ascii="Calibri" w:eastAsia="Times New Roman" w:hAnsi="Calibri" w:cs="Times New Roman"/>
                <w:color w:val="000000"/>
                <w:sz w:val="16"/>
                <w:szCs w:val="16"/>
                <w:lang w:eastAsia="es-MX"/>
              </w:rPr>
              <w:t>SIPSE</w:t>
            </w:r>
          </w:p>
        </w:tc>
        <w:tc>
          <w:tcPr>
            <w:tcW w:w="8512" w:type="dxa"/>
            <w:tcBorders>
              <w:top w:val="nil"/>
              <w:left w:val="nil"/>
              <w:bottom w:val="single" w:sz="4" w:space="0" w:color="auto"/>
              <w:right w:val="single" w:sz="4" w:space="0" w:color="auto"/>
            </w:tcBorders>
            <w:shd w:val="clear" w:color="auto" w:fill="auto"/>
            <w:vAlign w:val="bottom"/>
            <w:hideMark/>
          </w:tcPr>
          <w:p w14:paraId="610A3D9A"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8" w:history="1">
              <w:r w:rsidR="0008154D" w:rsidRPr="00110D43">
                <w:rPr>
                  <w:rFonts w:ascii="Calibri" w:eastAsia="Times New Roman" w:hAnsi="Calibri" w:cs="Times New Roman"/>
                  <w:color w:val="0000FF"/>
                  <w:sz w:val="16"/>
                  <w:szCs w:val="16"/>
                  <w:u w:val="single"/>
                  <w:lang w:eastAsia="es-MX"/>
                </w:rPr>
                <w:t>file:///C:/Users/IXCHEL/Downloads/BOLETIN%20DE%20PRENSA%2014%20DE%20ENERO%20DE%202015%20(1).pdf</w:t>
              </w:r>
            </w:hyperlink>
          </w:p>
        </w:tc>
      </w:tr>
      <w:tr w:rsidR="0008154D" w:rsidRPr="00110D43" w14:paraId="0A8FC8C9"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124D4E1B"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06/06/2015</w:t>
            </w:r>
          </w:p>
        </w:tc>
        <w:tc>
          <w:tcPr>
            <w:tcW w:w="3969" w:type="dxa"/>
            <w:tcBorders>
              <w:top w:val="nil"/>
              <w:left w:val="nil"/>
              <w:bottom w:val="single" w:sz="4" w:space="0" w:color="auto"/>
              <w:right w:val="single" w:sz="4" w:space="0" w:color="auto"/>
            </w:tcBorders>
            <w:shd w:val="clear" w:color="auto" w:fill="auto"/>
            <w:vAlign w:val="bottom"/>
            <w:hideMark/>
          </w:tcPr>
          <w:p w14:paraId="3ABA1223"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Monitorearán a rayas en Quintana Roo</w:t>
            </w:r>
          </w:p>
        </w:tc>
        <w:tc>
          <w:tcPr>
            <w:tcW w:w="8512" w:type="dxa"/>
            <w:tcBorders>
              <w:top w:val="nil"/>
              <w:left w:val="nil"/>
              <w:bottom w:val="single" w:sz="4" w:space="0" w:color="auto"/>
              <w:right w:val="single" w:sz="4" w:space="0" w:color="auto"/>
            </w:tcBorders>
            <w:shd w:val="clear" w:color="auto" w:fill="auto"/>
            <w:vAlign w:val="bottom"/>
            <w:hideMark/>
          </w:tcPr>
          <w:p w14:paraId="0F56A8A0"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19" w:history="1">
              <w:r w:rsidR="0008154D" w:rsidRPr="00110D43">
                <w:rPr>
                  <w:rFonts w:ascii="Calibri" w:eastAsia="Times New Roman" w:hAnsi="Calibri" w:cs="Times New Roman"/>
                  <w:color w:val="0000FF"/>
                  <w:sz w:val="16"/>
                  <w:szCs w:val="16"/>
                  <w:u w:val="single"/>
                  <w:lang w:eastAsia="es-MX"/>
                </w:rPr>
                <w:t>http://sipse.com/novedades/monitorearan-a-rayas-en-quintana-roo-155183.html</w:t>
              </w:r>
            </w:hyperlink>
          </w:p>
        </w:tc>
      </w:tr>
      <w:tr w:rsidR="0008154D" w:rsidRPr="00110D43" w14:paraId="22CFE5E4"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49168582"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06/06/2015</w:t>
            </w:r>
          </w:p>
        </w:tc>
        <w:tc>
          <w:tcPr>
            <w:tcW w:w="3969" w:type="dxa"/>
            <w:tcBorders>
              <w:top w:val="nil"/>
              <w:left w:val="nil"/>
              <w:bottom w:val="single" w:sz="4" w:space="0" w:color="auto"/>
              <w:right w:val="single" w:sz="4" w:space="0" w:color="auto"/>
            </w:tcBorders>
            <w:shd w:val="clear" w:color="auto" w:fill="auto"/>
            <w:vAlign w:val="bottom"/>
            <w:hideMark/>
          </w:tcPr>
          <w:p w14:paraId="000CB8CD"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Monitorearán a rayas en Quintana Roo</w:t>
            </w:r>
          </w:p>
        </w:tc>
        <w:tc>
          <w:tcPr>
            <w:tcW w:w="8512" w:type="dxa"/>
            <w:tcBorders>
              <w:top w:val="nil"/>
              <w:left w:val="nil"/>
              <w:bottom w:val="single" w:sz="4" w:space="0" w:color="auto"/>
              <w:right w:val="single" w:sz="4" w:space="0" w:color="auto"/>
            </w:tcBorders>
            <w:shd w:val="clear" w:color="auto" w:fill="auto"/>
            <w:vAlign w:val="bottom"/>
            <w:hideMark/>
          </w:tcPr>
          <w:p w14:paraId="031A4B85"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0" w:history="1">
              <w:r w:rsidR="0008154D" w:rsidRPr="00110D43">
                <w:rPr>
                  <w:rFonts w:ascii="Calibri" w:eastAsia="Times New Roman" w:hAnsi="Calibri" w:cs="Times New Roman"/>
                  <w:color w:val="0000FF"/>
                  <w:sz w:val="16"/>
                  <w:szCs w:val="16"/>
                  <w:u w:val="single"/>
                  <w:lang w:eastAsia="es-MX"/>
                </w:rPr>
                <w:t>http://www.publico.mx/nota/106491/</w:t>
              </w:r>
            </w:hyperlink>
          </w:p>
        </w:tc>
      </w:tr>
      <w:tr w:rsidR="0008154D" w:rsidRPr="00110D43" w14:paraId="56983500"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1CB32248"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17/09/2015</w:t>
            </w:r>
          </w:p>
        </w:tc>
        <w:tc>
          <w:tcPr>
            <w:tcW w:w="3969" w:type="dxa"/>
            <w:tcBorders>
              <w:top w:val="nil"/>
              <w:left w:val="nil"/>
              <w:bottom w:val="single" w:sz="4" w:space="0" w:color="auto"/>
              <w:right w:val="single" w:sz="4" w:space="0" w:color="auto"/>
            </w:tcBorders>
            <w:shd w:val="clear" w:color="auto" w:fill="auto"/>
            <w:vAlign w:val="bottom"/>
            <w:hideMark/>
          </w:tcPr>
          <w:p w14:paraId="1F36EC3D"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 xml:space="preserve">SUBASTARÁN ARTE PARA FINANCIAR PROYECTO MARINO </w:t>
            </w:r>
          </w:p>
        </w:tc>
        <w:tc>
          <w:tcPr>
            <w:tcW w:w="8512" w:type="dxa"/>
            <w:tcBorders>
              <w:top w:val="nil"/>
              <w:left w:val="nil"/>
              <w:bottom w:val="single" w:sz="4" w:space="0" w:color="auto"/>
              <w:right w:val="single" w:sz="4" w:space="0" w:color="auto"/>
            </w:tcBorders>
            <w:shd w:val="clear" w:color="auto" w:fill="auto"/>
            <w:vAlign w:val="bottom"/>
            <w:hideMark/>
          </w:tcPr>
          <w:p w14:paraId="1911AFF6"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1" w:history="1">
              <w:r w:rsidR="0008154D" w:rsidRPr="00110D43">
                <w:rPr>
                  <w:rFonts w:ascii="Calibri" w:eastAsia="Times New Roman" w:hAnsi="Calibri" w:cs="Times New Roman"/>
                  <w:color w:val="0000FF"/>
                  <w:sz w:val="16"/>
                  <w:szCs w:val="16"/>
                  <w:u w:val="single"/>
                  <w:lang w:eastAsia="es-MX"/>
                </w:rPr>
                <w:t>http://www.lucesdelsiglo.com/index.php/imprimir-noticias/subastaran-arte-para-financiar-proyecto-marino/12609</w:t>
              </w:r>
            </w:hyperlink>
          </w:p>
        </w:tc>
      </w:tr>
      <w:tr w:rsidR="0008154D" w:rsidRPr="00110D43" w14:paraId="1DD6218B"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8362987"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01/10/2015</w:t>
            </w:r>
          </w:p>
        </w:tc>
        <w:tc>
          <w:tcPr>
            <w:tcW w:w="3969" w:type="dxa"/>
            <w:tcBorders>
              <w:top w:val="nil"/>
              <w:left w:val="nil"/>
              <w:bottom w:val="single" w:sz="4" w:space="0" w:color="auto"/>
              <w:right w:val="single" w:sz="4" w:space="0" w:color="auto"/>
            </w:tcBorders>
            <w:shd w:val="clear" w:color="auto" w:fill="auto"/>
            <w:vAlign w:val="bottom"/>
            <w:hideMark/>
          </w:tcPr>
          <w:p w14:paraId="40E3E26E"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Olas de Esperanza</w:t>
            </w:r>
            <w:r>
              <w:rPr>
                <w:rFonts w:ascii="Calibri" w:eastAsia="Times New Roman" w:hAnsi="Calibri" w:cs="Times New Roman"/>
                <w:color w:val="000000"/>
                <w:sz w:val="16"/>
                <w:szCs w:val="16"/>
                <w:lang w:eastAsia="es-MX"/>
              </w:rPr>
              <w:t xml:space="preserve"> web</w:t>
            </w:r>
          </w:p>
        </w:tc>
        <w:tc>
          <w:tcPr>
            <w:tcW w:w="8512" w:type="dxa"/>
            <w:tcBorders>
              <w:top w:val="nil"/>
              <w:left w:val="nil"/>
              <w:bottom w:val="single" w:sz="4" w:space="0" w:color="auto"/>
              <w:right w:val="single" w:sz="4" w:space="0" w:color="auto"/>
            </w:tcBorders>
            <w:shd w:val="clear" w:color="auto" w:fill="auto"/>
            <w:vAlign w:val="bottom"/>
            <w:hideMark/>
          </w:tcPr>
          <w:p w14:paraId="01726D42"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2" w:history="1">
              <w:r w:rsidR="0008154D" w:rsidRPr="00110D43">
                <w:rPr>
                  <w:rFonts w:ascii="Calibri" w:eastAsia="Times New Roman" w:hAnsi="Calibri" w:cs="Times New Roman"/>
                  <w:color w:val="0000FF"/>
                  <w:sz w:val="16"/>
                  <w:szCs w:val="16"/>
                  <w:u w:val="single"/>
                  <w:lang w:eastAsia="es-MX"/>
                </w:rPr>
                <w:t>http://www.proyectobrujula.com/olas-de-esperanza/</w:t>
              </w:r>
            </w:hyperlink>
          </w:p>
        </w:tc>
      </w:tr>
      <w:tr w:rsidR="0008154D" w:rsidRPr="00110D43" w14:paraId="4A602D40"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AD19D8D"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01/10/2015</w:t>
            </w:r>
          </w:p>
        </w:tc>
        <w:tc>
          <w:tcPr>
            <w:tcW w:w="3969" w:type="dxa"/>
            <w:tcBorders>
              <w:top w:val="nil"/>
              <w:left w:val="nil"/>
              <w:bottom w:val="single" w:sz="4" w:space="0" w:color="auto"/>
              <w:right w:val="single" w:sz="4" w:space="0" w:color="auto"/>
            </w:tcBorders>
            <w:shd w:val="clear" w:color="auto" w:fill="auto"/>
            <w:vAlign w:val="bottom"/>
            <w:hideMark/>
          </w:tcPr>
          <w:p w14:paraId="1695F737"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Olas de Esperanza revista</w:t>
            </w:r>
          </w:p>
        </w:tc>
        <w:tc>
          <w:tcPr>
            <w:tcW w:w="8512" w:type="dxa"/>
            <w:tcBorders>
              <w:top w:val="nil"/>
              <w:left w:val="nil"/>
              <w:bottom w:val="single" w:sz="4" w:space="0" w:color="auto"/>
              <w:right w:val="single" w:sz="4" w:space="0" w:color="auto"/>
            </w:tcBorders>
            <w:shd w:val="clear" w:color="auto" w:fill="auto"/>
            <w:vAlign w:val="bottom"/>
            <w:hideMark/>
          </w:tcPr>
          <w:p w14:paraId="1239B1A1"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3" w:history="1">
              <w:r w:rsidR="0008154D" w:rsidRPr="00110D43">
                <w:rPr>
                  <w:rFonts w:ascii="Calibri" w:eastAsia="Times New Roman" w:hAnsi="Calibri" w:cs="Times New Roman"/>
                  <w:color w:val="0000FF"/>
                  <w:sz w:val="16"/>
                  <w:szCs w:val="16"/>
                  <w:u w:val="single"/>
                  <w:lang w:eastAsia="es-MX"/>
                </w:rPr>
                <w:t>https://issuu.com/latitud21.com.mx/docs/brujula_376_1_de_diciembre_2015</w:t>
              </w:r>
            </w:hyperlink>
          </w:p>
        </w:tc>
      </w:tr>
      <w:tr w:rsidR="0008154D" w:rsidRPr="00110D43" w14:paraId="077C91DF"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66B4E031"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07/12/2015</w:t>
            </w:r>
          </w:p>
        </w:tc>
        <w:tc>
          <w:tcPr>
            <w:tcW w:w="3969" w:type="dxa"/>
            <w:tcBorders>
              <w:top w:val="nil"/>
              <w:left w:val="nil"/>
              <w:bottom w:val="single" w:sz="4" w:space="0" w:color="auto"/>
              <w:right w:val="single" w:sz="4" w:space="0" w:color="auto"/>
            </w:tcBorders>
            <w:shd w:val="clear" w:color="auto" w:fill="auto"/>
            <w:vAlign w:val="bottom"/>
            <w:hideMark/>
          </w:tcPr>
          <w:p w14:paraId="44099FE0"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Presentarán conferencia sobre la Raya Águila</w:t>
            </w:r>
          </w:p>
        </w:tc>
        <w:tc>
          <w:tcPr>
            <w:tcW w:w="8512" w:type="dxa"/>
            <w:tcBorders>
              <w:top w:val="nil"/>
              <w:left w:val="nil"/>
              <w:bottom w:val="single" w:sz="4" w:space="0" w:color="auto"/>
              <w:right w:val="single" w:sz="4" w:space="0" w:color="auto"/>
            </w:tcBorders>
            <w:shd w:val="clear" w:color="auto" w:fill="auto"/>
            <w:vAlign w:val="bottom"/>
            <w:hideMark/>
          </w:tcPr>
          <w:p w14:paraId="404739AE"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4" w:history="1">
              <w:r w:rsidR="0008154D" w:rsidRPr="00110D43">
                <w:rPr>
                  <w:rFonts w:ascii="Calibri" w:eastAsia="Times New Roman" w:hAnsi="Calibri" w:cs="Times New Roman"/>
                  <w:color w:val="0000FF"/>
                  <w:sz w:val="16"/>
                  <w:szCs w:val="16"/>
                  <w:u w:val="single"/>
                  <w:lang w:eastAsia="es-MX"/>
                </w:rPr>
                <w:t>http://www.capitalquintanaroo.com.mx/zona-verde/presentaran-conferencia-sobre-la-raya-aguila</w:t>
              </w:r>
            </w:hyperlink>
          </w:p>
        </w:tc>
      </w:tr>
      <w:tr w:rsidR="0008154D" w:rsidRPr="00110D43" w14:paraId="4AB21E9C"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50F4BA54"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08/12/2015</w:t>
            </w:r>
          </w:p>
        </w:tc>
        <w:tc>
          <w:tcPr>
            <w:tcW w:w="3969" w:type="dxa"/>
            <w:tcBorders>
              <w:top w:val="nil"/>
              <w:left w:val="nil"/>
              <w:bottom w:val="single" w:sz="4" w:space="0" w:color="auto"/>
              <w:right w:val="single" w:sz="4" w:space="0" w:color="auto"/>
            </w:tcBorders>
            <w:shd w:val="clear" w:color="auto" w:fill="auto"/>
            <w:vAlign w:val="bottom"/>
            <w:hideMark/>
          </w:tcPr>
          <w:p w14:paraId="579D09B2"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Presentarán conferencia sobre la Raya Águila en Quintana Roo</w:t>
            </w:r>
          </w:p>
        </w:tc>
        <w:tc>
          <w:tcPr>
            <w:tcW w:w="8512" w:type="dxa"/>
            <w:tcBorders>
              <w:top w:val="nil"/>
              <w:left w:val="nil"/>
              <w:bottom w:val="single" w:sz="4" w:space="0" w:color="auto"/>
              <w:right w:val="single" w:sz="4" w:space="0" w:color="auto"/>
            </w:tcBorders>
            <w:shd w:val="clear" w:color="auto" w:fill="auto"/>
            <w:vAlign w:val="bottom"/>
            <w:hideMark/>
          </w:tcPr>
          <w:p w14:paraId="3E89E20F"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5" w:history="1">
              <w:r w:rsidR="0008154D" w:rsidRPr="00110D43">
                <w:rPr>
                  <w:rFonts w:ascii="Calibri" w:eastAsia="Times New Roman" w:hAnsi="Calibri" w:cs="Times New Roman"/>
                  <w:color w:val="0000FF"/>
                  <w:sz w:val="16"/>
                  <w:szCs w:val="16"/>
                  <w:u w:val="single"/>
                  <w:lang w:eastAsia="es-MX"/>
                </w:rPr>
                <w:t>http://greentv.com.mx/index.php/greentv-news/noticia/5120-presentaran-conferencia-sobre-la-raya-aguila-en-quintana-roo</w:t>
              </w:r>
            </w:hyperlink>
          </w:p>
        </w:tc>
      </w:tr>
      <w:tr w:rsidR="0008154D" w:rsidRPr="00110D43" w14:paraId="274AC245"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2E4D1340"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08/12/2015</w:t>
            </w:r>
          </w:p>
        </w:tc>
        <w:tc>
          <w:tcPr>
            <w:tcW w:w="3969" w:type="dxa"/>
            <w:tcBorders>
              <w:top w:val="nil"/>
              <w:left w:val="nil"/>
              <w:bottom w:val="single" w:sz="4" w:space="0" w:color="auto"/>
              <w:right w:val="single" w:sz="4" w:space="0" w:color="auto"/>
            </w:tcBorders>
            <w:shd w:val="clear" w:color="auto" w:fill="auto"/>
            <w:vAlign w:val="bottom"/>
            <w:hideMark/>
          </w:tcPr>
          <w:p w14:paraId="5DE84A27"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Buzos en Pro de la Raya</w:t>
            </w:r>
          </w:p>
        </w:tc>
        <w:tc>
          <w:tcPr>
            <w:tcW w:w="8512" w:type="dxa"/>
            <w:tcBorders>
              <w:top w:val="nil"/>
              <w:left w:val="nil"/>
              <w:bottom w:val="single" w:sz="4" w:space="0" w:color="auto"/>
              <w:right w:val="single" w:sz="4" w:space="0" w:color="auto"/>
            </w:tcBorders>
            <w:shd w:val="clear" w:color="auto" w:fill="auto"/>
            <w:vAlign w:val="bottom"/>
            <w:hideMark/>
          </w:tcPr>
          <w:p w14:paraId="33719415"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6" w:anchor="!" w:history="1">
              <w:r w:rsidR="0008154D" w:rsidRPr="00110D43">
                <w:rPr>
                  <w:rFonts w:ascii="Calibri" w:eastAsia="Times New Roman" w:hAnsi="Calibri" w:cs="Times New Roman"/>
                  <w:color w:val="0000FF"/>
                  <w:sz w:val="16"/>
                  <w:szCs w:val="16"/>
                  <w:u w:val="single"/>
                  <w:lang w:eastAsia="es-MX"/>
                </w:rPr>
                <w:t>http://cancunstyle.com/sociedad/buzos-en-pro-de-la-raya#!</w:t>
              </w:r>
            </w:hyperlink>
          </w:p>
        </w:tc>
      </w:tr>
      <w:tr w:rsidR="0008154D" w:rsidRPr="00110D43" w14:paraId="49F895A2"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7A0BA655"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09/12/2015</w:t>
            </w:r>
          </w:p>
        </w:tc>
        <w:tc>
          <w:tcPr>
            <w:tcW w:w="3969" w:type="dxa"/>
            <w:tcBorders>
              <w:top w:val="nil"/>
              <w:left w:val="nil"/>
              <w:bottom w:val="single" w:sz="4" w:space="0" w:color="auto"/>
              <w:right w:val="single" w:sz="4" w:space="0" w:color="auto"/>
            </w:tcBorders>
            <w:shd w:val="clear" w:color="auto" w:fill="auto"/>
            <w:vAlign w:val="bottom"/>
            <w:hideMark/>
          </w:tcPr>
          <w:p w14:paraId="2BF8FFD8"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Inician censo de mantarrayas águila</w:t>
            </w:r>
          </w:p>
        </w:tc>
        <w:tc>
          <w:tcPr>
            <w:tcW w:w="8512" w:type="dxa"/>
            <w:tcBorders>
              <w:top w:val="nil"/>
              <w:left w:val="nil"/>
              <w:bottom w:val="single" w:sz="4" w:space="0" w:color="auto"/>
              <w:right w:val="single" w:sz="4" w:space="0" w:color="auto"/>
            </w:tcBorders>
            <w:shd w:val="clear" w:color="auto" w:fill="auto"/>
            <w:vAlign w:val="bottom"/>
            <w:hideMark/>
          </w:tcPr>
          <w:p w14:paraId="0A7BC9C7"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7" w:history="1">
              <w:r w:rsidR="0008154D" w:rsidRPr="00110D43">
                <w:rPr>
                  <w:rFonts w:ascii="Calibri" w:eastAsia="Times New Roman" w:hAnsi="Calibri" w:cs="Times New Roman"/>
                  <w:color w:val="0000FF"/>
                  <w:sz w:val="16"/>
                  <w:szCs w:val="16"/>
                  <w:u w:val="single"/>
                  <w:lang w:eastAsia="es-MX"/>
                </w:rPr>
                <w:t>http://oronegro.mx/2015/01/09/inician-censo-de-mantarrayas-aguila/</w:t>
              </w:r>
            </w:hyperlink>
          </w:p>
        </w:tc>
      </w:tr>
      <w:tr w:rsidR="0008154D" w:rsidRPr="00110D43" w14:paraId="784CD908" w14:textId="77777777" w:rsidTr="0008154D">
        <w:trPr>
          <w:trHeight w:val="465"/>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6091467C"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11/01/2016</w:t>
            </w:r>
          </w:p>
        </w:tc>
        <w:tc>
          <w:tcPr>
            <w:tcW w:w="3969" w:type="dxa"/>
            <w:tcBorders>
              <w:top w:val="nil"/>
              <w:left w:val="nil"/>
              <w:bottom w:val="single" w:sz="4" w:space="0" w:color="auto"/>
              <w:right w:val="single" w:sz="4" w:space="0" w:color="auto"/>
            </w:tcBorders>
            <w:shd w:val="clear" w:color="auto" w:fill="auto"/>
            <w:vAlign w:val="bottom"/>
            <w:hideMark/>
          </w:tcPr>
          <w:p w14:paraId="4049ECB2"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Realizan investigación sobre la majestuosa raya águila</w:t>
            </w:r>
          </w:p>
        </w:tc>
        <w:tc>
          <w:tcPr>
            <w:tcW w:w="8512" w:type="dxa"/>
            <w:tcBorders>
              <w:top w:val="nil"/>
              <w:left w:val="nil"/>
              <w:bottom w:val="single" w:sz="4" w:space="0" w:color="auto"/>
              <w:right w:val="single" w:sz="4" w:space="0" w:color="auto"/>
            </w:tcBorders>
            <w:shd w:val="clear" w:color="auto" w:fill="auto"/>
            <w:vAlign w:val="bottom"/>
            <w:hideMark/>
          </w:tcPr>
          <w:p w14:paraId="6F0A46D9"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8" w:history="1">
              <w:r w:rsidR="0008154D" w:rsidRPr="00110D43">
                <w:rPr>
                  <w:rFonts w:ascii="Calibri" w:eastAsia="Times New Roman" w:hAnsi="Calibri" w:cs="Times New Roman"/>
                  <w:color w:val="0000FF"/>
                  <w:sz w:val="16"/>
                  <w:szCs w:val="16"/>
                  <w:u w:val="single"/>
                  <w:lang w:eastAsia="es-MX"/>
                </w:rPr>
                <w:t>http://www.capitalquintanaroo.com.mx/zona-verde/realizan-investigacion-sobre-la-majestuosa-raya-aguila</w:t>
              </w:r>
            </w:hyperlink>
          </w:p>
        </w:tc>
      </w:tr>
      <w:tr w:rsidR="0008154D" w:rsidRPr="00110D43" w14:paraId="7CD1D4E4" w14:textId="77777777" w:rsidTr="0008154D">
        <w:trPr>
          <w:trHeight w:val="300"/>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372EFED1"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Pr>
                <w:rFonts w:ascii="Calibri" w:eastAsia="Times New Roman" w:hAnsi="Calibri" w:cs="Times New Roman"/>
                <w:color w:val="000000"/>
                <w:sz w:val="16"/>
                <w:szCs w:val="16"/>
                <w:lang w:eastAsia="es-MX"/>
              </w:rPr>
              <w:t>01/03</w:t>
            </w:r>
            <w:r w:rsidRPr="00110D43">
              <w:rPr>
                <w:rFonts w:ascii="Calibri" w:eastAsia="Times New Roman" w:hAnsi="Calibri" w:cs="Times New Roman"/>
                <w:color w:val="000000"/>
                <w:sz w:val="16"/>
                <w:szCs w:val="16"/>
                <w:lang w:eastAsia="es-MX"/>
              </w:rPr>
              <w:t>16</w:t>
            </w:r>
          </w:p>
        </w:tc>
        <w:tc>
          <w:tcPr>
            <w:tcW w:w="3969" w:type="dxa"/>
            <w:tcBorders>
              <w:top w:val="nil"/>
              <w:left w:val="nil"/>
              <w:bottom w:val="single" w:sz="4" w:space="0" w:color="auto"/>
              <w:right w:val="single" w:sz="4" w:space="0" w:color="auto"/>
            </w:tcBorders>
            <w:shd w:val="clear" w:color="auto" w:fill="auto"/>
            <w:vAlign w:val="bottom"/>
            <w:hideMark/>
          </w:tcPr>
          <w:p w14:paraId="20F27BF5"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Concientizan sobre el cuidado de las rayas águila</w:t>
            </w:r>
          </w:p>
        </w:tc>
        <w:tc>
          <w:tcPr>
            <w:tcW w:w="8512" w:type="dxa"/>
            <w:tcBorders>
              <w:top w:val="nil"/>
              <w:left w:val="nil"/>
              <w:bottom w:val="single" w:sz="4" w:space="0" w:color="auto"/>
              <w:right w:val="single" w:sz="4" w:space="0" w:color="auto"/>
            </w:tcBorders>
            <w:shd w:val="clear" w:color="auto" w:fill="auto"/>
            <w:vAlign w:val="bottom"/>
            <w:hideMark/>
          </w:tcPr>
          <w:p w14:paraId="118A2C4A"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29" w:history="1">
              <w:r w:rsidR="0008154D" w:rsidRPr="00110D43">
                <w:rPr>
                  <w:rFonts w:ascii="Calibri" w:eastAsia="Times New Roman" w:hAnsi="Calibri" w:cs="Times New Roman"/>
                  <w:color w:val="0000FF"/>
                  <w:sz w:val="16"/>
                  <w:szCs w:val="16"/>
                  <w:u w:val="single"/>
                  <w:lang w:eastAsia="es-MX"/>
                </w:rPr>
                <w:t>https://issuu.com/revistaidentidadempresarial/docs/identidadempresarialabrilissuu</w:t>
              </w:r>
            </w:hyperlink>
          </w:p>
        </w:tc>
      </w:tr>
      <w:tr w:rsidR="0008154D" w:rsidRPr="00110D43" w14:paraId="0DC97965" w14:textId="77777777" w:rsidTr="0008154D">
        <w:trPr>
          <w:trHeight w:val="253"/>
        </w:trPr>
        <w:tc>
          <w:tcPr>
            <w:tcW w:w="992" w:type="dxa"/>
            <w:tcBorders>
              <w:top w:val="nil"/>
              <w:left w:val="single" w:sz="4" w:space="0" w:color="auto"/>
              <w:bottom w:val="single" w:sz="4" w:space="0" w:color="auto"/>
              <w:right w:val="single" w:sz="4" w:space="0" w:color="auto"/>
            </w:tcBorders>
            <w:shd w:val="clear" w:color="auto" w:fill="auto"/>
            <w:noWrap/>
            <w:vAlign w:val="bottom"/>
            <w:hideMark/>
          </w:tcPr>
          <w:p w14:paraId="18E13002" w14:textId="77777777" w:rsidR="0008154D" w:rsidRPr="00110D43" w:rsidRDefault="0008154D" w:rsidP="0008154D">
            <w:pPr>
              <w:ind w:firstLine="0"/>
              <w:jc w:val="righ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07/03/2016</w:t>
            </w:r>
          </w:p>
        </w:tc>
        <w:tc>
          <w:tcPr>
            <w:tcW w:w="3969" w:type="dxa"/>
            <w:tcBorders>
              <w:top w:val="nil"/>
              <w:left w:val="nil"/>
              <w:bottom w:val="single" w:sz="4" w:space="0" w:color="auto"/>
              <w:right w:val="single" w:sz="4" w:space="0" w:color="auto"/>
            </w:tcBorders>
            <w:shd w:val="clear" w:color="auto" w:fill="auto"/>
            <w:vAlign w:val="bottom"/>
            <w:hideMark/>
          </w:tcPr>
          <w:p w14:paraId="11FB75E6" w14:textId="77777777" w:rsidR="0008154D" w:rsidRPr="00110D43" w:rsidRDefault="0008154D" w:rsidP="0008154D">
            <w:pPr>
              <w:ind w:firstLine="0"/>
              <w:jc w:val="left"/>
              <w:rPr>
                <w:rFonts w:ascii="Calibri" w:eastAsia="Times New Roman" w:hAnsi="Calibri" w:cs="Times New Roman"/>
                <w:color w:val="000000"/>
                <w:sz w:val="16"/>
                <w:szCs w:val="16"/>
                <w:lang w:eastAsia="es-MX"/>
              </w:rPr>
            </w:pPr>
            <w:r w:rsidRPr="00110D43">
              <w:rPr>
                <w:rFonts w:ascii="Calibri" w:eastAsia="Times New Roman" w:hAnsi="Calibri" w:cs="Times New Roman"/>
                <w:color w:val="000000"/>
                <w:sz w:val="16"/>
                <w:szCs w:val="16"/>
                <w:lang w:eastAsia="es-MX"/>
              </w:rPr>
              <w:t>DISFRUTA DE LA ÚLTIMA SEMANA DE LA RAYA ÁGUILA</w:t>
            </w:r>
          </w:p>
        </w:tc>
        <w:tc>
          <w:tcPr>
            <w:tcW w:w="8512" w:type="dxa"/>
            <w:tcBorders>
              <w:top w:val="nil"/>
              <w:left w:val="nil"/>
              <w:bottom w:val="single" w:sz="4" w:space="0" w:color="auto"/>
              <w:right w:val="single" w:sz="4" w:space="0" w:color="auto"/>
            </w:tcBorders>
            <w:shd w:val="clear" w:color="auto" w:fill="auto"/>
            <w:vAlign w:val="bottom"/>
            <w:hideMark/>
          </w:tcPr>
          <w:p w14:paraId="76E6C2BB" w14:textId="77777777" w:rsidR="0008154D" w:rsidRPr="00110D43" w:rsidRDefault="00A73D1B" w:rsidP="0008154D">
            <w:pPr>
              <w:ind w:firstLine="0"/>
              <w:jc w:val="left"/>
              <w:rPr>
                <w:rFonts w:ascii="Calibri" w:eastAsia="Times New Roman" w:hAnsi="Calibri" w:cs="Times New Roman"/>
                <w:color w:val="0000FF"/>
                <w:sz w:val="16"/>
                <w:szCs w:val="16"/>
                <w:u w:val="single"/>
                <w:lang w:eastAsia="es-MX"/>
              </w:rPr>
            </w:pPr>
            <w:hyperlink r:id="rId30" w:history="1">
              <w:r w:rsidR="0008154D" w:rsidRPr="00110D43">
                <w:rPr>
                  <w:rFonts w:ascii="Calibri" w:eastAsia="Times New Roman" w:hAnsi="Calibri" w:cs="Times New Roman"/>
                  <w:color w:val="0000FF"/>
                  <w:sz w:val="16"/>
                  <w:szCs w:val="16"/>
                  <w:u w:val="single"/>
                  <w:lang w:eastAsia="es-MX"/>
                </w:rPr>
                <w:t>https://aquaworld.com.mx/disfruta-de-la-ultima-semana-de-la-raya-aguila/</w:t>
              </w:r>
            </w:hyperlink>
          </w:p>
        </w:tc>
      </w:tr>
    </w:tbl>
    <w:p w14:paraId="620E8CE9" w14:textId="77777777" w:rsidR="0008154D" w:rsidRDefault="0008154D" w:rsidP="007E1502">
      <w:pPr>
        <w:rPr>
          <w:rFonts w:cs="Times New Roman"/>
          <w:highlight w:val="yellow"/>
        </w:rPr>
        <w:sectPr w:rsidR="0008154D" w:rsidSect="0008154D">
          <w:pgSz w:w="15840" w:h="12240" w:orient="landscape"/>
          <w:pgMar w:top="1701" w:right="1417" w:bottom="1701" w:left="1417" w:header="708" w:footer="708" w:gutter="0"/>
          <w:cols w:space="708"/>
          <w:docGrid w:linePitch="360"/>
        </w:sectPr>
      </w:pPr>
    </w:p>
    <w:p w14:paraId="2E832126" w14:textId="779B68A5" w:rsidR="0008154D" w:rsidRDefault="0008154D" w:rsidP="007E1502">
      <w:pPr>
        <w:rPr>
          <w:rFonts w:cs="Times New Roman"/>
          <w:b/>
        </w:rPr>
      </w:pPr>
      <w:r w:rsidRPr="0008154D">
        <w:rPr>
          <w:rFonts w:cs="Times New Roman"/>
          <w:b/>
        </w:rPr>
        <w:lastRenderedPageBreak/>
        <w:t>Video</w:t>
      </w:r>
    </w:p>
    <w:p w14:paraId="200A8AD6" w14:textId="4F7D0830" w:rsidR="0008154D" w:rsidRDefault="0008154D" w:rsidP="007E1502">
      <w:pPr>
        <w:rPr>
          <w:rFonts w:cs="Times New Roman"/>
          <w:b/>
        </w:rPr>
      </w:pPr>
    </w:p>
    <w:p w14:paraId="0AAFE81E" w14:textId="19686FBD" w:rsidR="0008154D" w:rsidRDefault="0008154D" w:rsidP="007E1502">
      <w:pPr>
        <w:rPr>
          <w:rFonts w:cs="Times New Roman"/>
          <w:b/>
        </w:rPr>
      </w:pPr>
    </w:p>
    <w:tbl>
      <w:tblPr>
        <w:tblW w:w="9154" w:type="dxa"/>
        <w:tblInd w:w="55" w:type="dxa"/>
        <w:tblCellMar>
          <w:left w:w="70" w:type="dxa"/>
          <w:right w:w="70" w:type="dxa"/>
        </w:tblCellMar>
        <w:tblLook w:val="04A0" w:firstRow="1" w:lastRow="0" w:firstColumn="1" w:lastColumn="0" w:noHBand="0" w:noVBand="1"/>
      </w:tblPr>
      <w:tblGrid>
        <w:gridCol w:w="913"/>
        <w:gridCol w:w="847"/>
        <w:gridCol w:w="3642"/>
        <w:gridCol w:w="3752"/>
      </w:tblGrid>
      <w:tr w:rsidR="0008154D" w:rsidRPr="0014398B" w14:paraId="35621957" w14:textId="77777777" w:rsidTr="0008154D">
        <w:trPr>
          <w:trHeight w:val="300"/>
        </w:trPr>
        <w:tc>
          <w:tcPr>
            <w:tcW w:w="9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6C5C6" w14:textId="77777777" w:rsidR="0008154D" w:rsidRPr="0014398B" w:rsidRDefault="0008154D" w:rsidP="0008154D">
            <w:pPr>
              <w:ind w:firstLine="0"/>
              <w:jc w:val="left"/>
              <w:rPr>
                <w:rFonts w:ascii="Calibri" w:eastAsia="Times New Roman" w:hAnsi="Calibri" w:cs="Times New Roman"/>
                <w:color w:val="000000"/>
                <w:lang w:eastAsia="es-MX"/>
              </w:rPr>
            </w:pPr>
            <w:r w:rsidRPr="0014398B">
              <w:rPr>
                <w:rFonts w:ascii="Calibri" w:eastAsia="Times New Roman" w:hAnsi="Calibri" w:cs="Times New Roman"/>
                <w:color w:val="000000"/>
                <w:lang w:eastAsia="es-MX"/>
              </w:rPr>
              <w:t>FECHA</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7D9E22AE" w14:textId="77777777" w:rsidR="0008154D" w:rsidRPr="0014398B" w:rsidRDefault="0008154D" w:rsidP="0008154D">
            <w:pPr>
              <w:ind w:firstLine="0"/>
              <w:jc w:val="left"/>
              <w:rPr>
                <w:rFonts w:ascii="Calibri" w:eastAsia="Times New Roman" w:hAnsi="Calibri" w:cs="Times New Roman"/>
                <w:color w:val="000000"/>
                <w:lang w:eastAsia="es-MX"/>
              </w:rPr>
            </w:pPr>
            <w:r w:rsidRPr="0014398B">
              <w:rPr>
                <w:rFonts w:ascii="Calibri" w:eastAsia="Times New Roman" w:hAnsi="Calibri" w:cs="Times New Roman"/>
                <w:color w:val="000000"/>
                <w:lang w:eastAsia="es-MX"/>
              </w:rPr>
              <w:t>FUENTE</w:t>
            </w:r>
          </w:p>
        </w:tc>
        <w:tc>
          <w:tcPr>
            <w:tcW w:w="3642" w:type="dxa"/>
            <w:tcBorders>
              <w:top w:val="single" w:sz="4" w:space="0" w:color="auto"/>
              <w:left w:val="nil"/>
              <w:bottom w:val="single" w:sz="4" w:space="0" w:color="auto"/>
              <w:right w:val="single" w:sz="4" w:space="0" w:color="auto"/>
            </w:tcBorders>
            <w:shd w:val="clear" w:color="auto" w:fill="auto"/>
            <w:noWrap/>
            <w:vAlign w:val="bottom"/>
            <w:hideMark/>
          </w:tcPr>
          <w:p w14:paraId="36A560D4" w14:textId="77777777" w:rsidR="0008154D" w:rsidRPr="0014398B" w:rsidRDefault="0008154D" w:rsidP="0008154D">
            <w:pPr>
              <w:ind w:firstLine="0"/>
              <w:jc w:val="left"/>
              <w:rPr>
                <w:rFonts w:ascii="Calibri" w:eastAsia="Times New Roman" w:hAnsi="Calibri" w:cs="Times New Roman"/>
                <w:color w:val="000000"/>
                <w:lang w:eastAsia="es-MX"/>
              </w:rPr>
            </w:pPr>
            <w:r w:rsidRPr="0014398B">
              <w:rPr>
                <w:rFonts w:ascii="Calibri" w:eastAsia="Times New Roman" w:hAnsi="Calibri" w:cs="Times New Roman"/>
                <w:color w:val="000000"/>
                <w:lang w:eastAsia="es-MX"/>
              </w:rPr>
              <w:t>TITULO</w:t>
            </w:r>
          </w:p>
        </w:tc>
        <w:tc>
          <w:tcPr>
            <w:tcW w:w="3752" w:type="dxa"/>
            <w:tcBorders>
              <w:top w:val="single" w:sz="4" w:space="0" w:color="auto"/>
              <w:left w:val="nil"/>
              <w:bottom w:val="single" w:sz="4" w:space="0" w:color="auto"/>
              <w:right w:val="single" w:sz="4" w:space="0" w:color="auto"/>
            </w:tcBorders>
            <w:shd w:val="clear" w:color="auto" w:fill="auto"/>
            <w:noWrap/>
            <w:vAlign w:val="bottom"/>
            <w:hideMark/>
          </w:tcPr>
          <w:p w14:paraId="018062FC" w14:textId="77777777" w:rsidR="0008154D" w:rsidRPr="0014398B" w:rsidRDefault="0008154D" w:rsidP="0008154D">
            <w:pPr>
              <w:ind w:firstLine="0"/>
              <w:jc w:val="left"/>
              <w:rPr>
                <w:rFonts w:ascii="Calibri" w:eastAsia="Times New Roman" w:hAnsi="Calibri" w:cs="Times New Roman"/>
                <w:color w:val="000000"/>
                <w:lang w:eastAsia="es-MX"/>
              </w:rPr>
            </w:pPr>
            <w:r w:rsidRPr="0014398B">
              <w:rPr>
                <w:rFonts w:ascii="Calibri" w:eastAsia="Times New Roman" w:hAnsi="Calibri" w:cs="Times New Roman"/>
                <w:color w:val="000000"/>
                <w:lang w:eastAsia="es-MX"/>
              </w:rPr>
              <w:t>LINK</w:t>
            </w:r>
          </w:p>
        </w:tc>
      </w:tr>
      <w:tr w:rsidR="0008154D" w:rsidRPr="0014398B" w14:paraId="45F96166"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F72F680"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22/04/2016</w:t>
            </w:r>
          </w:p>
        </w:tc>
        <w:tc>
          <w:tcPr>
            <w:tcW w:w="847" w:type="dxa"/>
            <w:tcBorders>
              <w:top w:val="nil"/>
              <w:left w:val="nil"/>
              <w:bottom w:val="single" w:sz="4" w:space="0" w:color="auto"/>
              <w:right w:val="single" w:sz="4" w:space="0" w:color="auto"/>
            </w:tcBorders>
            <w:shd w:val="clear" w:color="auto" w:fill="auto"/>
            <w:noWrap/>
            <w:vAlign w:val="bottom"/>
            <w:hideMark/>
          </w:tcPr>
          <w:p w14:paraId="48674DFD"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3E27B34F"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EXPEDICIÓN CANCUNENSES 20160131 /BC</w:t>
            </w:r>
          </w:p>
        </w:tc>
        <w:tc>
          <w:tcPr>
            <w:tcW w:w="3752" w:type="dxa"/>
            <w:tcBorders>
              <w:top w:val="nil"/>
              <w:left w:val="nil"/>
              <w:bottom w:val="single" w:sz="4" w:space="0" w:color="auto"/>
              <w:right w:val="single" w:sz="4" w:space="0" w:color="auto"/>
            </w:tcBorders>
            <w:shd w:val="clear" w:color="auto" w:fill="auto"/>
            <w:vAlign w:val="bottom"/>
            <w:hideMark/>
          </w:tcPr>
          <w:p w14:paraId="1416B3B8"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1" w:history="1">
              <w:r w:rsidR="0008154D" w:rsidRPr="0014398B">
                <w:rPr>
                  <w:rFonts w:ascii="Calibri" w:eastAsia="Times New Roman" w:hAnsi="Calibri" w:cs="Times New Roman"/>
                  <w:color w:val="0000FF"/>
                  <w:sz w:val="16"/>
                  <w:szCs w:val="16"/>
                  <w:u w:val="single"/>
                  <w:lang w:eastAsia="es-MX"/>
                </w:rPr>
                <w:t>https://www.youtube.com/watch?v=8s2ex1uyT1E</w:t>
              </w:r>
            </w:hyperlink>
          </w:p>
        </w:tc>
      </w:tr>
      <w:tr w:rsidR="0008154D" w:rsidRPr="0014398B" w14:paraId="64BACCEB" w14:textId="77777777" w:rsidTr="0008154D">
        <w:trPr>
          <w:trHeight w:val="465"/>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B1A71CE"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06/01/2016</w:t>
            </w:r>
          </w:p>
        </w:tc>
        <w:tc>
          <w:tcPr>
            <w:tcW w:w="847" w:type="dxa"/>
            <w:tcBorders>
              <w:top w:val="nil"/>
              <w:left w:val="nil"/>
              <w:bottom w:val="single" w:sz="4" w:space="0" w:color="auto"/>
              <w:right w:val="single" w:sz="4" w:space="0" w:color="auto"/>
            </w:tcBorders>
            <w:shd w:val="clear" w:color="auto" w:fill="auto"/>
            <w:noWrap/>
            <w:vAlign w:val="bottom"/>
            <w:hideMark/>
          </w:tcPr>
          <w:p w14:paraId="108CA6F5"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7EEDC48A"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SPOTTED EAGLE RAY EXPEDITIONS 2016/ EXPEDICIONES INVESTIGACIÓN RAYA ÁGUILA /BC</w:t>
            </w:r>
          </w:p>
        </w:tc>
        <w:tc>
          <w:tcPr>
            <w:tcW w:w="3752" w:type="dxa"/>
            <w:tcBorders>
              <w:top w:val="nil"/>
              <w:left w:val="nil"/>
              <w:bottom w:val="single" w:sz="4" w:space="0" w:color="auto"/>
              <w:right w:val="single" w:sz="4" w:space="0" w:color="auto"/>
            </w:tcBorders>
            <w:shd w:val="clear" w:color="auto" w:fill="auto"/>
            <w:vAlign w:val="bottom"/>
            <w:hideMark/>
          </w:tcPr>
          <w:p w14:paraId="0299E38A"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2" w:history="1">
              <w:r w:rsidR="0008154D" w:rsidRPr="0014398B">
                <w:rPr>
                  <w:rFonts w:ascii="Calibri" w:eastAsia="Times New Roman" w:hAnsi="Calibri" w:cs="Times New Roman"/>
                  <w:color w:val="0000FF"/>
                  <w:sz w:val="16"/>
                  <w:szCs w:val="16"/>
                  <w:u w:val="single"/>
                  <w:lang w:eastAsia="es-MX"/>
                </w:rPr>
                <w:t>https://www.youtube.com/watch?v=AOIs_Yip7qw</w:t>
              </w:r>
            </w:hyperlink>
          </w:p>
        </w:tc>
      </w:tr>
      <w:tr w:rsidR="0008154D" w:rsidRPr="0014398B" w14:paraId="01A47646"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6D543E85"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22/04/2016</w:t>
            </w:r>
          </w:p>
        </w:tc>
        <w:tc>
          <w:tcPr>
            <w:tcW w:w="847" w:type="dxa"/>
            <w:tcBorders>
              <w:top w:val="nil"/>
              <w:left w:val="nil"/>
              <w:bottom w:val="single" w:sz="4" w:space="0" w:color="auto"/>
              <w:right w:val="single" w:sz="4" w:space="0" w:color="auto"/>
            </w:tcBorders>
            <w:shd w:val="clear" w:color="auto" w:fill="auto"/>
            <w:noWrap/>
            <w:vAlign w:val="bottom"/>
            <w:hideMark/>
          </w:tcPr>
          <w:p w14:paraId="53EF5B6B"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2092EF51"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BIÓLOGO A BORDO 20160108 / BC</w:t>
            </w:r>
          </w:p>
        </w:tc>
        <w:tc>
          <w:tcPr>
            <w:tcW w:w="3752" w:type="dxa"/>
            <w:tcBorders>
              <w:top w:val="nil"/>
              <w:left w:val="nil"/>
              <w:bottom w:val="single" w:sz="4" w:space="0" w:color="auto"/>
              <w:right w:val="single" w:sz="4" w:space="0" w:color="auto"/>
            </w:tcBorders>
            <w:shd w:val="clear" w:color="auto" w:fill="auto"/>
            <w:vAlign w:val="bottom"/>
            <w:hideMark/>
          </w:tcPr>
          <w:p w14:paraId="3FF3A8EE"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3" w:history="1">
              <w:r w:rsidR="0008154D" w:rsidRPr="0014398B">
                <w:rPr>
                  <w:rFonts w:ascii="Calibri" w:eastAsia="Times New Roman" w:hAnsi="Calibri" w:cs="Times New Roman"/>
                  <w:color w:val="0000FF"/>
                  <w:sz w:val="16"/>
                  <w:szCs w:val="16"/>
                  <w:u w:val="single"/>
                  <w:lang w:eastAsia="es-MX"/>
                </w:rPr>
                <w:t>https://www.youtube.com/watch?v=6jWlTECCmD4</w:t>
              </w:r>
            </w:hyperlink>
          </w:p>
        </w:tc>
      </w:tr>
      <w:tr w:rsidR="0008154D" w:rsidRPr="00A73D1B" w14:paraId="1CD80C0E"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D5A1DAB"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18/02/2016</w:t>
            </w:r>
          </w:p>
        </w:tc>
        <w:tc>
          <w:tcPr>
            <w:tcW w:w="847" w:type="dxa"/>
            <w:tcBorders>
              <w:top w:val="nil"/>
              <w:left w:val="nil"/>
              <w:bottom w:val="single" w:sz="4" w:space="0" w:color="auto"/>
              <w:right w:val="single" w:sz="4" w:space="0" w:color="auto"/>
            </w:tcBorders>
            <w:shd w:val="clear" w:color="auto" w:fill="auto"/>
            <w:noWrap/>
            <w:vAlign w:val="bottom"/>
            <w:hideMark/>
          </w:tcPr>
          <w:p w14:paraId="2530F27B"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61D310FE" w14:textId="77777777" w:rsidR="0008154D" w:rsidRPr="0014398B" w:rsidRDefault="0008154D" w:rsidP="0008154D">
            <w:pPr>
              <w:ind w:firstLine="0"/>
              <w:jc w:val="left"/>
              <w:rPr>
                <w:rFonts w:ascii="Calibri" w:eastAsia="Times New Roman" w:hAnsi="Calibri" w:cs="Times New Roman"/>
                <w:color w:val="000000"/>
                <w:sz w:val="16"/>
                <w:szCs w:val="16"/>
                <w:lang w:val="en-US" w:eastAsia="es-MX"/>
              </w:rPr>
            </w:pPr>
            <w:r w:rsidRPr="0014398B">
              <w:rPr>
                <w:rFonts w:ascii="Calibri" w:eastAsia="Times New Roman" w:hAnsi="Calibri" w:cs="Times New Roman"/>
                <w:color w:val="000000"/>
                <w:sz w:val="16"/>
                <w:szCs w:val="16"/>
                <w:lang w:val="en-US" w:eastAsia="es-MX"/>
              </w:rPr>
              <w:t>Blue Core A.C. Spotted Eagle Ray Conservation and Investigation</w:t>
            </w:r>
          </w:p>
        </w:tc>
        <w:tc>
          <w:tcPr>
            <w:tcW w:w="3752" w:type="dxa"/>
            <w:tcBorders>
              <w:top w:val="nil"/>
              <w:left w:val="nil"/>
              <w:bottom w:val="single" w:sz="4" w:space="0" w:color="auto"/>
              <w:right w:val="single" w:sz="4" w:space="0" w:color="auto"/>
            </w:tcBorders>
            <w:shd w:val="clear" w:color="auto" w:fill="auto"/>
            <w:vAlign w:val="bottom"/>
            <w:hideMark/>
          </w:tcPr>
          <w:p w14:paraId="793FBA39" w14:textId="77777777" w:rsidR="0008154D" w:rsidRPr="0014398B" w:rsidRDefault="00A704BF" w:rsidP="0008154D">
            <w:pPr>
              <w:ind w:firstLine="0"/>
              <w:jc w:val="left"/>
              <w:rPr>
                <w:rFonts w:ascii="Calibri" w:eastAsia="Times New Roman" w:hAnsi="Calibri" w:cs="Times New Roman"/>
                <w:color w:val="0000FF"/>
                <w:sz w:val="16"/>
                <w:szCs w:val="16"/>
                <w:u w:val="single"/>
                <w:lang w:val="en-US" w:eastAsia="es-MX"/>
              </w:rPr>
            </w:pPr>
            <w:hyperlink r:id="rId34" w:history="1">
              <w:r w:rsidR="0008154D" w:rsidRPr="0014398B">
                <w:rPr>
                  <w:rFonts w:ascii="Calibri" w:eastAsia="Times New Roman" w:hAnsi="Calibri" w:cs="Times New Roman"/>
                  <w:color w:val="0000FF"/>
                  <w:sz w:val="16"/>
                  <w:szCs w:val="16"/>
                  <w:u w:val="single"/>
                  <w:lang w:val="en-US" w:eastAsia="es-MX"/>
                </w:rPr>
                <w:t>https://www.youtube.com/watch?v=D80a6qt2Lxo</w:t>
              </w:r>
            </w:hyperlink>
          </w:p>
        </w:tc>
      </w:tr>
      <w:tr w:rsidR="0008154D" w:rsidRPr="0014398B" w14:paraId="0168B581"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7532591"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17/09/2015</w:t>
            </w:r>
          </w:p>
        </w:tc>
        <w:tc>
          <w:tcPr>
            <w:tcW w:w="847" w:type="dxa"/>
            <w:tcBorders>
              <w:top w:val="nil"/>
              <w:left w:val="nil"/>
              <w:bottom w:val="single" w:sz="4" w:space="0" w:color="auto"/>
              <w:right w:val="single" w:sz="4" w:space="0" w:color="auto"/>
            </w:tcBorders>
            <w:shd w:val="clear" w:color="auto" w:fill="auto"/>
            <w:noWrap/>
            <w:vAlign w:val="bottom"/>
            <w:hideMark/>
          </w:tcPr>
          <w:p w14:paraId="3BD4F328"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73812A4F"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Preparan investigación de la raya águila en el Caribe / sipse</w:t>
            </w:r>
          </w:p>
        </w:tc>
        <w:tc>
          <w:tcPr>
            <w:tcW w:w="3752" w:type="dxa"/>
            <w:tcBorders>
              <w:top w:val="nil"/>
              <w:left w:val="nil"/>
              <w:bottom w:val="single" w:sz="4" w:space="0" w:color="auto"/>
              <w:right w:val="single" w:sz="4" w:space="0" w:color="auto"/>
            </w:tcBorders>
            <w:shd w:val="clear" w:color="auto" w:fill="auto"/>
            <w:vAlign w:val="bottom"/>
            <w:hideMark/>
          </w:tcPr>
          <w:p w14:paraId="3D40FE4D"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5" w:history="1">
              <w:r w:rsidR="0008154D" w:rsidRPr="0014398B">
                <w:rPr>
                  <w:rFonts w:ascii="Calibri" w:eastAsia="Times New Roman" w:hAnsi="Calibri" w:cs="Times New Roman"/>
                  <w:color w:val="0000FF"/>
                  <w:sz w:val="16"/>
                  <w:szCs w:val="16"/>
                  <w:u w:val="single"/>
                  <w:lang w:eastAsia="es-MX"/>
                </w:rPr>
                <w:t>https://www.youtube.com/watch?v=jBEfXXBRydM</w:t>
              </w:r>
            </w:hyperlink>
          </w:p>
        </w:tc>
      </w:tr>
      <w:tr w:rsidR="0008154D" w:rsidRPr="0014398B" w14:paraId="00DF2E3B"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907CE10"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05/06/2015</w:t>
            </w:r>
          </w:p>
        </w:tc>
        <w:tc>
          <w:tcPr>
            <w:tcW w:w="847" w:type="dxa"/>
            <w:tcBorders>
              <w:top w:val="nil"/>
              <w:left w:val="nil"/>
              <w:bottom w:val="single" w:sz="4" w:space="0" w:color="auto"/>
              <w:right w:val="single" w:sz="4" w:space="0" w:color="auto"/>
            </w:tcBorders>
            <w:shd w:val="clear" w:color="auto" w:fill="auto"/>
            <w:noWrap/>
            <w:vAlign w:val="bottom"/>
            <w:hideMark/>
          </w:tcPr>
          <w:p w14:paraId="2B78F822"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5AD3F7CB"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Blue Core, conciencia sobre especies en Q. Roo /sipse</w:t>
            </w:r>
          </w:p>
        </w:tc>
        <w:tc>
          <w:tcPr>
            <w:tcW w:w="3752" w:type="dxa"/>
            <w:tcBorders>
              <w:top w:val="nil"/>
              <w:left w:val="nil"/>
              <w:bottom w:val="single" w:sz="4" w:space="0" w:color="auto"/>
              <w:right w:val="single" w:sz="4" w:space="0" w:color="auto"/>
            </w:tcBorders>
            <w:shd w:val="clear" w:color="auto" w:fill="auto"/>
            <w:vAlign w:val="bottom"/>
            <w:hideMark/>
          </w:tcPr>
          <w:p w14:paraId="10D61B3A"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6" w:history="1">
              <w:r w:rsidR="0008154D" w:rsidRPr="0014398B">
                <w:rPr>
                  <w:rFonts w:ascii="Calibri" w:eastAsia="Times New Roman" w:hAnsi="Calibri" w:cs="Times New Roman"/>
                  <w:color w:val="0000FF"/>
                  <w:sz w:val="16"/>
                  <w:szCs w:val="16"/>
                  <w:u w:val="single"/>
                  <w:lang w:eastAsia="es-MX"/>
                </w:rPr>
                <w:t>https://www.youtube.com/watch?v=o3SAYxKclmE</w:t>
              </w:r>
            </w:hyperlink>
          </w:p>
        </w:tc>
      </w:tr>
      <w:tr w:rsidR="0008154D" w:rsidRPr="0014398B" w14:paraId="35DEDD69"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0CFD3CB7"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16/03/2016</w:t>
            </w:r>
          </w:p>
        </w:tc>
        <w:tc>
          <w:tcPr>
            <w:tcW w:w="847" w:type="dxa"/>
            <w:tcBorders>
              <w:top w:val="nil"/>
              <w:left w:val="nil"/>
              <w:bottom w:val="single" w:sz="4" w:space="0" w:color="auto"/>
              <w:right w:val="single" w:sz="4" w:space="0" w:color="auto"/>
            </w:tcBorders>
            <w:shd w:val="clear" w:color="auto" w:fill="auto"/>
            <w:noWrap/>
            <w:vAlign w:val="bottom"/>
            <w:hideMark/>
          </w:tcPr>
          <w:p w14:paraId="6A0F038F"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5D086A70"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Buceo con Raya Águila, un proyecto de Blue Core /sustentur</w:t>
            </w:r>
          </w:p>
        </w:tc>
        <w:tc>
          <w:tcPr>
            <w:tcW w:w="3752" w:type="dxa"/>
            <w:tcBorders>
              <w:top w:val="nil"/>
              <w:left w:val="nil"/>
              <w:bottom w:val="single" w:sz="4" w:space="0" w:color="auto"/>
              <w:right w:val="single" w:sz="4" w:space="0" w:color="auto"/>
            </w:tcBorders>
            <w:shd w:val="clear" w:color="auto" w:fill="auto"/>
            <w:vAlign w:val="bottom"/>
            <w:hideMark/>
          </w:tcPr>
          <w:p w14:paraId="26E838FC"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7" w:history="1">
              <w:r w:rsidR="0008154D" w:rsidRPr="0014398B">
                <w:rPr>
                  <w:rFonts w:ascii="Calibri" w:eastAsia="Times New Roman" w:hAnsi="Calibri" w:cs="Times New Roman"/>
                  <w:color w:val="0000FF"/>
                  <w:sz w:val="16"/>
                  <w:szCs w:val="16"/>
                  <w:u w:val="single"/>
                  <w:lang w:eastAsia="es-MX"/>
                </w:rPr>
                <w:t>https://www.youtube.com/watch?v=JX9IcC24d7o</w:t>
              </w:r>
            </w:hyperlink>
          </w:p>
        </w:tc>
      </w:tr>
      <w:tr w:rsidR="0008154D" w:rsidRPr="0014398B" w14:paraId="65703398"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41E0D205"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16/04/2016</w:t>
            </w:r>
          </w:p>
        </w:tc>
        <w:tc>
          <w:tcPr>
            <w:tcW w:w="847" w:type="dxa"/>
            <w:tcBorders>
              <w:top w:val="nil"/>
              <w:left w:val="nil"/>
              <w:bottom w:val="single" w:sz="4" w:space="0" w:color="auto"/>
              <w:right w:val="single" w:sz="4" w:space="0" w:color="auto"/>
            </w:tcBorders>
            <w:shd w:val="clear" w:color="auto" w:fill="auto"/>
            <w:noWrap/>
            <w:vAlign w:val="bottom"/>
            <w:hideMark/>
          </w:tcPr>
          <w:p w14:paraId="68E5F197"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58721DA6"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¿Cuánto sabes de la Raya Águila? Zoomintv</w:t>
            </w:r>
          </w:p>
        </w:tc>
        <w:tc>
          <w:tcPr>
            <w:tcW w:w="3752" w:type="dxa"/>
            <w:tcBorders>
              <w:top w:val="nil"/>
              <w:left w:val="nil"/>
              <w:bottom w:val="single" w:sz="4" w:space="0" w:color="auto"/>
              <w:right w:val="single" w:sz="4" w:space="0" w:color="auto"/>
            </w:tcBorders>
            <w:shd w:val="clear" w:color="auto" w:fill="auto"/>
            <w:vAlign w:val="bottom"/>
            <w:hideMark/>
          </w:tcPr>
          <w:p w14:paraId="2CE84372"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38" w:history="1">
              <w:r w:rsidR="0008154D" w:rsidRPr="0014398B">
                <w:rPr>
                  <w:rFonts w:ascii="Calibri" w:eastAsia="Times New Roman" w:hAnsi="Calibri" w:cs="Times New Roman"/>
                  <w:color w:val="0000FF"/>
                  <w:sz w:val="16"/>
                  <w:szCs w:val="16"/>
                  <w:u w:val="single"/>
                  <w:lang w:eastAsia="es-MX"/>
                </w:rPr>
                <w:t>https://www.youtube.com/watch?v=FSJDl-yM_do</w:t>
              </w:r>
            </w:hyperlink>
          </w:p>
        </w:tc>
      </w:tr>
      <w:tr w:rsidR="0008154D" w:rsidRPr="00A73D1B" w14:paraId="0F9BA77B"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1C783D7D"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06/01/2016</w:t>
            </w:r>
          </w:p>
        </w:tc>
        <w:tc>
          <w:tcPr>
            <w:tcW w:w="847" w:type="dxa"/>
            <w:tcBorders>
              <w:top w:val="nil"/>
              <w:left w:val="nil"/>
              <w:bottom w:val="single" w:sz="4" w:space="0" w:color="auto"/>
              <w:right w:val="single" w:sz="4" w:space="0" w:color="auto"/>
            </w:tcBorders>
            <w:shd w:val="clear" w:color="auto" w:fill="auto"/>
            <w:noWrap/>
            <w:vAlign w:val="bottom"/>
            <w:hideMark/>
          </w:tcPr>
          <w:p w14:paraId="4BDBB422"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469A6061" w14:textId="77777777" w:rsidR="0008154D" w:rsidRPr="0014398B" w:rsidRDefault="0008154D" w:rsidP="0008154D">
            <w:pPr>
              <w:ind w:firstLine="0"/>
              <w:jc w:val="left"/>
              <w:rPr>
                <w:rFonts w:ascii="Calibri" w:eastAsia="Times New Roman" w:hAnsi="Calibri" w:cs="Times New Roman"/>
                <w:color w:val="000000"/>
                <w:sz w:val="16"/>
                <w:szCs w:val="16"/>
                <w:lang w:val="en-US" w:eastAsia="es-MX"/>
              </w:rPr>
            </w:pPr>
            <w:r w:rsidRPr="0014398B">
              <w:rPr>
                <w:rFonts w:ascii="Calibri" w:eastAsia="Times New Roman" w:hAnsi="Calibri" w:cs="Times New Roman"/>
                <w:color w:val="000000"/>
                <w:sz w:val="16"/>
                <w:szCs w:val="16"/>
                <w:lang w:val="en-US" w:eastAsia="es-MX"/>
              </w:rPr>
              <w:t>Blue Core A.C HOW YOU CAN HELP CONSERVATION AND RESEARCH</w:t>
            </w:r>
          </w:p>
        </w:tc>
        <w:tc>
          <w:tcPr>
            <w:tcW w:w="3752" w:type="dxa"/>
            <w:tcBorders>
              <w:top w:val="nil"/>
              <w:left w:val="nil"/>
              <w:bottom w:val="single" w:sz="4" w:space="0" w:color="auto"/>
              <w:right w:val="single" w:sz="4" w:space="0" w:color="auto"/>
            </w:tcBorders>
            <w:shd w:val="clear" w:color="auto" w:fill="auto"/>
            <w:vAlign w:val="bottom"/>
            <w:hideMark/>
          </w:tcPr>
          <w:p w14:paraId="2B7055E3" w14:textId="77777777" w:rsidR="0008154D" w:rsidRPr="0014398B" w:rsidRDefault="00A704BF" w:rsidP="0008154D">
            <w:pPr>
              <w:ind w:firstLine="0"/>
              <w:jc w:val="left"/>
              <w:rPr>
                <w:rFonts w:ascii="Calibri" w:eastAsia="Times New Roman" w:hAnsi="Calibri" w:cs="Times New Roman"/>
                <w:color w:val="0000FF"/>
                <w:sz w:val="16"/>
                <w:szCs w:val="16"/>
                <w:u w:val="single"/>
                <w:lang w:val="en-US" w:eastAsia="es-MX"/>
              </w:rPr>
            </w:pPr>
            <w:hyperlink r:id="rId39" w:history="1">
              <w:r w:rsidR="0008154D" w:rsidRPr="0014398B">
                <w:rPr>
                  <w:rFonts w:ascii="Calibri" w:eastAsia="Times New Roman" w:hAnsi="Calibri" w:cs="Times New Roman"/>
                  <w:color w:val="0000FF"/>
                  <w:sz w:val="16"/>
                  <w:szCs w:val="16"/>
                  <w:u w:val="single"/>
                  <w:lang w:val="en-US" w:eastAsia="es-MX"/>
                </w:rPr>
                <w:t>https://www.youtube.com/watch?v=lzaVzeM7IPg</w:t>
              </w:r>
            </w:hyperlink>
          </w:p>
        </w:tc>
      </w:tr>
      <w:tr w:rsidR="0008154D" w:rsidRPr="0014398B" w14:paraId="17063BF8"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6174CE22"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24/01/2016</w:t>
            </w:r>
          </w:p>
        </w:tc>
        <w:tc>
          <w:tcPr>
            <w:tcW w:w="847" w:type="dxa"/>
            <w:tcBorders>
              <w:top w:val="nil"/>
              <w:left w:val="nil"/>
              <w:bottom w:val="single" w:sz="4" w:space="0" w:color="auto"/>
              <w:right w:val="single" w:sz="4" w:space="0" w:color="auto"/>
            </w:tcBorders>
            <w:shd w:val="clear" w:color="auto" w:fill="auto"/>
            <w:noWrap/>
            <w:vAlign w:val="bottom"/>
            <w:hideMark/>
          </w:tcPr>
          <w:p w14:paraId="5914CDE2"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0E2B47A6"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20160124Expediciones /BC</w:t>
            </w:r>
          </w:p>
        </w:tc>
        <w:tc>
          <w:tcPr>
            <w:tcW w:w="3752" w:type="dxa"/>
            <w:tcBorders>
              <w:top w:val="nil"/>
              <w:left w:val="nil"/>
              <w:bottom w:val="single" w:sz="4" w:space="0" w:color="auto"/>
              <w:right w:val="single" w:sz="4" w:space="0" w:color="auto"/>
            </w:tcBorders>
            <w:shd w:val="clear" w:color="auto" w:fill="auto"/>
            <w:vAlign w:val="bottom"/>
            <w:hideMark/>
          </w:tcPr>
          <w:p w14:paraId="2D68580A"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40" w:history="1">
              <w:r w:rsidR="0008154D" w:rsidRPr="0014398B">
                <w:rPr>
                  <w:rFonts w:ascii="Calibri" w:eastAsia="Times New Roman" w:hAnsi="Calibri" w:cs="Times New Roman"/>
                  <w:color w:val="0000FF"/>
                  <w:sz w:val="16"/>
                  <w:szCs w:val="16"/>
                  <w:u w:val="single"/>
                  <w:lang w:eastAsia="es-MX"/>
                </w:rPr>
                <w:t>https://www.youtube.com/watch?v=trwfm8FGNT4</w:t>
              </w:r>
            </w:hyperlink>
          </w:p>
        </w:tc>
      </w:tr>
      <w:tr w:rsidR="0008154D" w:rsidRPr="0014398B" w14:paraId="40A33BE0"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653765BE"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06/02/2016</w:t>
            </w:r>
          </w:p>
        </w:tc>
        <w:tc>
          <w:tcPr>
            <w:tcW w:w="847" w:type="dxa"/>
            <w:tcBorders>
              <w:top w:val="nil"/>
              <w:left w:val="nil"/>
              <w:bottom w:val="single" w:sz="4" w:space="0" w:color="auto"/>
              <w:right w:val="single" w:sz="4" w:space="0" w:color="auto"/>
            </w:tcBorders>
            <w:shd w:val="clear" w:color="auto" w:fill="auto"/>
            <w:noWrap/>
            <w:vAlign w:val="bottom"/>
            <w:hideMark/>
          </w:tcPr>
          <w:p w14:paraId="19472343"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592070C5"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Rayas Aguila en Cancún México Cap. 2 ISKANDER ITRIAGO</w:t>
            </w:r>
          </w:p>
        </w:tc>
        <w:tc>
          <w:tcPr>
            <w:tcW w:w="3752" w:type="dxa"/>
            <w:tcBorders>
              <w:top w:val="nil"/>
              <w:left w:val="nil"/>
              <w:bottom w:val="single" w:sz="4" w:space="0" w:color="auto"/>
              <w:right w:val="single" w:sz="4" w:space="0" w:color="auto"/>
            </w:tcBorders>
            <w:shd w:val="clear" w:color="auto" w:fill="auto"/>
            <w:vAlign w:val="bottom"/>
            <w:hideMark/>
          </w:tcPr>
          <w:p w14:paraId="4C930E95"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41" w:history="1">
              <w:r w:rsidR="0008154D" w:rsidRPr="0014398B">
                <w:rPr>
                  <w:rFonts w:ascii="Calibri" w:eastAsia="Times New Roman" w:hAnsi="Calibri" w:cs="Times New Roman"/>
                  <w:color w:val="0000FF"/>
                  <w:sz w:val="16"/>
                  <w:szCs w:val="16"/>
                  <w:u w:val="single"/>
                  <w:lang w:eastAsia="es-MX"/>
                </w:rPr>
                <w:t>https://www.youtube.com/watch?v=HyARCAnncUk</w:t>
              </w:r>
            </w:hyperlink>
          </w:p>
        </w:tc>
      </w:tr>
      <w:tr w:rsidR="0008154D" w:rsidRPr="00A73D1B" w14:paraId="39D7C7B4"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513CE0BB"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02/03/2015</w:t>
            </w:r>
          </w:p>
        </w:tc>
        <w:tc>
          <w:tcPr>
            <w:tcW w:w="847" w:type="dxa"/>
            <w:tcBorders>
              <w:top w:val="nil"/>
              <w:left w:val="nil"/>
              <w:bottom w:val="single" w:sz="4" w:space="0" w:color="auto"/>
              <w:right w:val="single" w:sz="4" w:space="0" w:color="auto"/>
            </w:tcBorders>
            <w:shd w:val="clear" w:color="auto" w:fill="auto"/>
            <w:noWrap/>
            <w:vAlign w:val="bottom"/>
            <w:hideMark/>
          </w:tcPr>
          <w:p w14:paraId="27865667"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67AD798B" w14:textId="77777777" w:rsidR="0008154D" w:rsidRPr="008E2964" w:rsidRDefault="0008154D" w:rsidP="0008154D">
            <w:pPr>
              <w:ind w:firstLine="0"/>
              <w:jc w:val="left"/>
              <w:rPr>
                <w:rFonts w:ascii="Calibri" w:eastAsia="Times New Roman" w:hAnsi="Calibri" w:cs="Times New Roman"/>
                <w:color w:val="000000"/>
                <w:sz w:val="16"/>
                <w:szCs w:val="16"/>
                <w:lang w:val="en-US" w:eastAsia="es-MX"/>
              </w:rPr>
            </w:pPr>
            <w:proofErr w:type="spellStart"/>
            <w:r w:rsidRPr="008E2964">
              <w:rPr>
                <w:rFonts w:ascii="Calibri" w:eastAsia="Times New Roman" w:hAnsi="Calibri" w:cs="Times New Roman"/>
                <w:color w:val="000000"/>
                <w:sz w:val="16"/>
                <w:szCs w:val="16"/>
                <w:lang w:val="en-US" w:eastAsia="es-MX"/>
              </w:rPr>
              <w:t>Ixchel</w:t>
            </w:r>
            <w:proofErr w:type="spellEnd"/>
            <w:r w:rsidRPr="008E2964">
              <w:rPr>
                <w:rFonts w:ascii="Calibri" w:eastAsia="Times New Roman" w:hAnsi="Calibri" w:cs="Times New Roman"/>
                <w:color w:val="000000"/>
                <w:sz w:val="16"/>
                <w:szCs w:val="16"/>
                <w:lang w:val="en-US" w:eastAsia="es-MX"/>
              </w:rPr>
              <w:t xml:space="preserve"> </w:t>
            </w:r>
            <w:proofErr w:type="spellStart"/>
            <w:r w:rsidRPr="008E2964">
              <w:rPr>
                <w:rFonts w:ascii="Calibri" w:eastAsia="Times New Roman" w:hAnsi="Calibri" w:cs="Times New Roman"/>
                <w:color w:val="000000"/>
                <w:sz w:val="16"/>
                <w:szCs w:val="16"/>
                <w:lang w:val="en-US" w:eastAsia="es-MX"/>
              </w:rPr>
              <w:t>García</w:t>
            </w:r>
            <w:proofErr w:type="spellEnd"/>
            <w:r w:rsidRPr="008E2964">
              <w:rPr>
                <w:rFonts w:ascii="Calibri" w:eastAsia="Times New Roman" w:hAnsi="Calibri" w:cs="Times New Roman"/>
                <w:color w:val="000000"/>
                <w:sz w:val="16"/>
                <w:szCs w:val="16"/>
                <w:lang w:val="en-US" w:eastAsia="es-MX"/>
              </w:rPr>
              <w:t xml:space="preserve"> - Blue Core /OCEAN COALITION</w:t>
            </w:r>
          </w:p>
        </w:tc>
        <w:tc>
          <w:tcPr>
            <w:tcW w:w="3752" w:type="dxa"/>
            <w:tcBorders>
              <w:top w:val="nil"/>
              <w:left w:val="nil"/>
              <w:bottom w:val="single" w:sz="4" w:space="0" w:color="auto"/>
              <w:right w:val="single" w:sz="4" w:space="0" w:color="auto"/>
            </w:tcBorders>
            <w:shd w:val="clear" w:color="auto" w:fill="auto"/>
            <w:vAlign w:val="bottom"/>
            <w:hideMark/>
          </w:tcPr>
          <w:p w14:paraId="051CB852" w14:textId="77777777" w:rsidR="0008154D" w:rsidRPr="008E2964" w:rsidRDefault="00A704BF" w:rsidP="0008154D">
            <w:pPr>
              <w:ind w:firstLine="0"/>
              <w:jc w:val="left"/>
              <w:rPr>
                <w:rFonts w:ascii="Calibri" w:eastAsia="Times New Roman" w:hAnsi="Calibri" w:cs="Times New Roman"/>
                <w:color w:val="0000FF"/>
                <w:sz w:val="16"/>
                <w:szCs w:val="16"/>
                <w:u w:val="single"/>
                <w:lang w:val="en-US" w:eastAsia="es-MX"/>
              </w:rPr>
            </w:pPr>
            <w:hyperlink r:id="rId42" w:history="1">
              <w:r w:rsidR="0008154D" w:rsidRPr="008E2964">
                <w:rPr>
                  <w:rFonts w:ascii="Calibri" w:eastAsia="Times New Roman" w:hAnsi="Calibri" w:cs="Times New Roman"/>
                  <w:color w:val="0000FF"/>
                  <w:sz w:val="16"/>
                  <w:szCs w:val="16"/>
                  <w:u w:val="single"/>
                  <w:lang w:val="en-US" w:eastAsia="es-MX"/>
                </w:rPr>
                <w:t>https://www.youtube.com/watch?v=RyTp5xPCcro</w:t>
              </w:r>
            </w:hyperlink>
          </w:p>
        </w:tc>
      </w:tr>
      <w:tr w:rsidR="0008154D" w:rsidRPr="0014398B" w14:paraId="72B506E4" w14:textId="77777777" w:rsidTr="0008154D">
        <w:trPr>
          <w:trHeight w:val="300"/>
        </w:trPr>
        <w:tc>
          <w:tcPr>
            <w:tcW w:w="913" w:type="dxa"/>
            <w:tcBorders>
              <w:top w:val="nil"/>
              <w:left w:val="single" w:sz="4" w:space="0" w:color="auto"/>
              <w:bottom w:val="single" w:sz="4" w:space="0" w:color="auto"/>
              <w:right w:val="single" w:sz="4" w:space="0" w:color="auto"/>
            </w:tcBorders>
            <w:shd w:val="clear" w:color="auto" w:fill="auto"/>
            <w:noWrap/>
            <w:vAlign w:val="bottom"/>
            <w:hideMark/>
          </w:tcPr>
          <w:p w14:paraId="26151AC9" w14:textId="77777777" w:rsidR="0008154D" w:rsidRPr="0014398B" w:rsidRDefault="0008154D" w:rsidP="0008154D">
            <w:pPr>
              <w:ind w:firstLine="0"/>
              <w:jc w:val="righ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03/03/2016</w:t>
            </w:r>
          </w:p>
        </w:tc>
        <w:tc>
          <w:tcPr>
            <w:tcW w:w="847" w:type="dxa"/>
            <w:tcBorders>
              <w:top w:val="nil"/>
              <w:left w:val="nil"/>
              <w:bottom w:val="single" w:sz="4" w:space="0" w:color="auto"/>
              <w:right w:val="single" w:sz="4" w:space="0" w:color="auto"/>
            </w:tcBorders>
            <w:shd w:val="clear" w:color="auto" w:fill="auto"/>
            <w:noWrap/>
            <w:vAlign w:val="bottom"/>
            <w:hideMark/>
          </w:tcPr>
          <w:p w14:paraId="12B1550F"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YOUTUBE</w:t>
            </w:r>
          </w:p>
        </w:tc>
        <w:tc>
          <w:tcPr>
            <w:tcW w:w="3642" w:type="dxa"/>
            <w:tcBorders>
              <w:top w:val="nil"/>
              <w:left w:val="nil"/>
              <w:bottom w:val="single" w:sz="4" w:space="0" w:color="auto"/>
              <w:right w:val="single" w:sz="4" w:space="0" w:color="auto"/>
            </w:tcBorders>
            <w:shd w:val="clear" w:color="auto" w:fill="auto"/>
            <w:vAlign w:val="bottom"/>
            <w:hideMark/>
          </w:tcPr>
          <w:p w14:paraId="3818D13A" w14:textId="77777777" w:rsidR="0008154D" w:rsidRPr="0014398B" w:rsidRDefault="0008154D" w:rsidP="0008154D">
            <w:pPr>
              <w:ind w:firstLine="0"/>
              <w:jc w:val="left"/>
              <w:rPr>
                <w:rFonts w:ascii="Calibri" w:eastAsia="Times New Roman" w:hAnsi="Calibri" w:cs="Times New Roman"/>
                <w:color w:val="000000"/>
                <w:sz w:val="16"/>
                <w:szCs w:val="16"/>
                <w:lang w:eastAsia="es-MX"/>
              </w:rPr>
            </w:pPr>
            <w:r w:rsidRPr="0014398B">
              <w:rPr>
                <w:rFonts w:ascii="Calibri" w:eastAsia="Times New Roman" w:hAnsi="Calibri" w:cs="Times New Roman"/>
                <w:color w:val="000000"/>
                <w:sz w:val="16"/>
                <w:szCs w:val="16"/>
                <w:lang w:eastAsia="es-MX"/>
              </w:rPr>
              <w:t>Natura Animal</w:t>
            </w:r>
          </w:p>
        </w:tc>
        <w:tc>
          <w:tcPr>
            <w:tcW w:w="3752" w:type="dxa"/>
            <w:tcBorders>
              <w:top w:val="nil"/>
              <w:left w:val="nil"/>
              <w:bottom w:val="single" w:sz="4" w:space="0" w:color="auto"/>
              <w:right w:val="single" w:sz="4" w:space="0" w:color="auto"/>
            </w:tcBorders>
            <w:shd w:val="clear" w:color="auto" w:fill="auto"/>
            <w:vAlign w:val="bottom"/>
            <w:hideMark/>
          </w:tcPr>
          <w:p w14:paraId="2B1F816D" w14:textId="77777777" w:rsidR="0008154D" w:rsidRPr="0014398B" w:rsidRDefault="00A73D1B" w:rsidP="0008154D">
            <w:pPr>
              <w:ind w:firstLine="0"/>
              <w:jc w:val="left"/>
              <w:rPr>
                <w:rFonts w:ascii="Calibri" w:eastAsia="Times New Roman" w:hAnsi="Calibri" w:cs="Times New Roman"/>
                <w:color w:val="0000FF"/>
                <w:sz w:val="16"/>
                <w:szCs w:val="16"/>
                <w:u w:val="single"/>
                <w:lang w:eastAsia="es-MX"/>
              </w:rPr>
            </w:pPr>
            <w:hyperlink r:id="rId43" w:history="1">
              <w:r w:rsidR="0008154D" w:rsidRPr="0014398B">
                <w:rPr>
                  <w:rFonts w:ascii="Calibri" w:eastAsia="Times New Roman" w:hAnsi="Calibri" w:cs="Times New Roman"/>
                  <w:color w:val="0000FF"/>
                  <w:sz w:val="16"/>
                  <w:szCs w:val="16"/>
                  <w:u w:val="single"/>
                  <w:lang w:eastAsia="es-MX"/>
                </w:rPr>
                <w:t>https://www.youtube.com/watch?v=vLEsQQ30Hto</w:t>
              </w:r>
            </w:hyperlink>
          </w:p>
        </w:tc>
      </w:tr>
    </w:tbl>
    <w:p w14:paraId="41D4D044" w14:textId="77777777" w:rsidR="0008154D" w:rsidRPr="00A73D1B" w:rsidRDefault="0008154D" w:rsidP="0008154D">
      <w:pPr>
        <w:ind w:firstLine="0"/>
        <w:rPr>
          <w:b/>
        </w:rPr>
      </w:pPr>
    </w:p>
    <w:p w14:paraId="38244275" w14:textId="139FC6FF" w:rsidR="0008154D" w:rsidRDefault="0008154D" w:rsidP="0008154D">
      <w:pPr>
        <w:ind w:firstLine="0"/>
        <w:rPr>
          <w:b/>
          <w:lang w:val="en-US"/>
        </w:rPr>
      </w:pPr>
      <w:r>
        <w:rPr>
          <w:b/>
          <w:lang w:val="en-US"/>
        </w:rPr>
        <w:t>Radio</w:t>
      </w:r>
    </w:p>
    <w:p w14:paraId="6216487C" w14:textId="77777777" w:rsidR="0008154D" w:rsidRPr="004C247C" w:rsidRDefault="0008154D" w:rsidP="0008154D">
      <w:pPr>
        <w:ind w:firstLine="0"/>
        <w:rPr>
          <w:b/>
          <w:lang w:val="en-US"/>
        </w:rPr>
      </w:pPr>
    </w:p>
    <w:p w14:paraId="0BE7AFEA" w14:textId="77777777" w:rsidR="0008154D" w:rsidRDefault="0008154D" w:rsidP="0008154D">
      <w:pPr>
        <w:rPr>
          <w:lang w:val="en-US"/>
        </w:rPr>
      </w:pPr>
      <w:r>
        <w:rPr>
          <w:lang w:val="en-US"/>
        </w:rPr>
        <w:t xml:space="preserve">Cozumel radio net Beach bar radio KCZM </w:t>
      </w:r>
    </w:p>
    <w:p w14:paraId="525468F1" w14:textId="49D4A2E0" w:rsidR="0008154D" w:rsidRPr="006E2B65" w:rsidRDefault="00A704BF" w:rsidP="0008154D">
      <w:pPr>
        <w:rPr>
          <w:lang w:val="en-US"/>
        </w:rPr>
      </w:pPr>
      <w:hyperlink r:id="rId44" w:history="1">
        <w:r w:rsidR="0008154D" w:rsidRPr="00952BCC">
          <w:rPr>
            <w:rStyle w:val="Hipervnculo"/>
            <w:lang w:val="en-US"/>
          </w:rPr>
          <w:t>http://cozumelradio.net/advertisers/spottedeaglerayproject/</w:t>
        </w:r>
      </w:hyperlink>
      <w:r w:rsidR="0008154D">
        <w:rPr>
          <w:lang w:val="en-US"/>
        </w:rPr>
        <w:t xml:space="preserve">  </w:t>
      </w:r>
    </w:p>
    <w:p w14:paraId="0B4AC397" w14:textId="77777777" w:rsidR="0008154D" w:rsidRDefault="0008154D" w:rsidP="0008154D">
      <w:pPr>
        <w:rPr>
          <w:lang w:val="en-US"/>
        </w:rPr>
      </w:pPr>
    </w:p>
    <w:p w14:paraId="569358E9" w14:textId="77777777" w:rsidR="0008154D" w:rsidRPr="0008154D" w:rsidRDefault="0008154D" w:rsidP="007E1502">
      <w:pPr>
        <w:rPr>
          <w:rFonts w:cs="Times New Roman"/>
          <w:b/>
          <w:lang w:val="en-US"/>
        </w:rPr>
        <w:sectPr w:rsidR="0008154D" w:rsidRPr="0008154D" w:rsidSect="0008154D">
          <w:pgSz w:w="15840" w:h="12240" w:orient="landscape"/>
          <w:pgMar w:top="1701" w:right="1417" w:bottom="1701" w:left="1417" w:header="708" w:footer="708" w:gutter="0"/>
          <w:cols w:space="708"/>
          <w:docGrid w:linePitch="360"/>
        </w:sectPr>
      </w:pPr>
    </w:p>
    <w:p w14:paraId="394AAFDA" w14:textId="571728C0" w:rsidR="00EC1425" w:rsidRPr="0008154D" w:rsidRDefault="00EC1425" w:rsidP="007E1502">
      <w:pPr>
        <w:rPr>
          <w:rFonts w:cs="Times New Roman"/>
          <w:b/>
          <w:lang w:val="en-US"/>
        </w:rPr>
      </w:pPr>
    </w:p>
    <w:p w14:paraId="01490B73" w14:textId="77777777" w:rsidR="007E1502" w:rsidRPr="0008154D" w:rsidRDefault="007E1502" w:rsidP="007E1502">
      <w:pPr>
        <w:rPr>
          <w:rFonts w:cs="Times New Roman"/>
          <w:lang w:val="en-US"/>
        </w:rPr>
      </w:pPr>
    </w:p>
    <w:p w14:paraId="6A48F8AA" w14:textId="77777777" w:rsidR="00F1790B" w:rsidRPr="00ED4611" w:rsidRDefault="00F1790B" w:rsidP="004674CF">
      <w:pPr>
        <w:pStyle w:val="Ttulo2"/>
        <w:rPr>
          <w:rFonts w:cs="Times New Roman"/>
        </w:rPr>
      </w:pPr>
      <w:r w:rsidRPr="00ED4611">
        <w:rPr>
          <w:rFonts w:cs="Times New Roman"/>
        </w:rPr>
        <w:t>Contáctanos</w:t>
      </w:r>
    </w:p>
    <w:p w14:paraId="0C789350" w14:textId="77777777" w:rsidR="00150A03" w:rsidRPr="00ED4611" w:rsidRDefault="00150A03" w:rsidP="00150A03">
      <w:pPr>
        <w:jc w:val="left"/>
        <w:rPr>
          <w:rFonts w:cs="Times New Roman"/>
          <w:b/>
          <w:u w:val="single"/>
        </w:rPr>
      </w:pPr>
      <w:r w:rsidRPr="00ED4611">
        <w:rPr>
          <w:rFonts w:cs="Times New Roman"/>
          <w:b/>
          <w:u w:val="single"/>
        </w:rPr>
        <w:t>Oficina Central</w:t>
      </w:r>
    </w:p>
    <w:p w14:paraId="08B8252E" w14:textId="77777777" w:rsidR="00150A03" w:rsidRPr="00ED4611" w:rsidRDefault="00150A03" w:rsidP="00150A03">
      <w:pPr>
        <w:jc w:val="left"/>
        <w:rPr>
          <w:rFonts w:cs="Times New Roman"/>
        </w:rPr>
      </w:pPr>
      <w:r w:rsidRPr="00ED4611">
        <w:rPr>
          <w:rFonts w:cs="Times New Roman"/>
        </w:rPr>
        <w:t>C25 °268 x 26 y 28, Miguel Alemán 97148,</w:t>
      </w:r>
    </w:p>
    <w:p w14:paraId="1B770345" w14:textId="77777777" w:rsidR="00150A03" w:rsidRPr="00ED4611" w:rsidRDefault="00150A03" w:rsidP="00150A03">
      <w:pPr>
        <w:ind w:left="709" w:firstLine="0"/>
        <w:jc w:val="left"/>
        <w:rPr>
          <w:rFonts w:cs="Times New Roman"/>
        </w:rPr>
      </w:pPr>
      <w:r w:rsidRPr="00ED4611">
        <w:rPr>
          <w:rFonts w:cs="Times New Roman"/>
        </w:rPr>
        <w:t>Mérida, Yucatán, MX.</w:t>
      </w:r>
      <w:r w:rsidRPr="00ED4611">
        <w:rPr>
          <w:rFonts w:cs="Times New Roman"/>
        </w:rPr>
        <w:br/>
        <w:t>Tel: +52 (999) 93 22 23 79</w:t>
      </w:r>
    </w:p>
    <w:p w14:paraId="3FC53254" w14:textId="77777777" w:rsidR="00150A03" w:rsidRPr="00ED4611" w:rsidRDefault="00150A03" w:rsidP="00150A03">
      <w:pPr>
        <w:jc w:val="left"/>
        <w:rPr>
          <w:rFonts w:cs="Times New Roman"/>
          <w:sz w:val="24"/>
          <w:szCs w:val="24"/>
        </w:rPr>
      </w:pPr>
    </w:p>
    <w:p w14:paraId="0B288634" w14:textId="77777777" w:rsidR="00150A03" w:rsidRPr="00ED4611" w:rsidRDefault="00150A03" w:rsidP="00150A03">
      <w:pPr>
        <w:jc w:val="left"/>
        <w:rPr>
          <w:rFonts w:cs="Times New Roman"/>
        </w:rPr>
      </w:pPr>
      <w:r w:rsidRPr="00ED4611">
        <w:rPr>
          <w:rFonts w:cs="Times New Roman"/>
          <w:b/>
          <w:u w:val="single"/>
        </w:rPr>
        <w:t>Oficina en Quintana Roo</w:t>
      </w:r>
      <w:r w:rsidRPr="00ED4611">
        <w:rPr>
          <w:rFonts w:cs="Times New Roman"/>
        </w:rPr>
        <w:t>.</w:t>
      </w:r>
    </w:p>
    <w:p w14:paraId="2CB12985" w14:textId="77777777" w:rsidR="00150A03" w:rsidRPr="00ED4611" w:rsidRDefault="00150A03" w:rsidP="00150A03">
      <w:pPr>
        <w:jc w:val="left"/>
        <w:rPr>
          <w:rFonts w:cs="Times New Roman"/>
        </w:rPr>
      </w:pPr>
      <w:r w:rsidRPr="00ED4611">
        <w:rPr>
          <w:rFonts w:cs="Times New Roman"/>
        </w:rPr>
        <w:t>Av 35 C6 Nte Bis MZ 36 Lt7 Condominio Villa Amalfi 105,</w:t>
      </w:r>
    </w:p>
    <w:p w14:paraId="2392A8BD" w14:textId="77777777" w:rsidR="00150A03" w:rsidRPr="00ED4611" w:rsidRDefault="00150A03" w:rsidP="00150A03">
      <w:pPr>
        <w:jc w:val="left"/>
        <w:rPr>
          <w:rFonts w:cs="Times New Roman"/>
        </w:rPr>
      </w:pPr>
      <w:r w:rsidRPr="00ED4611">
        <w:rPr>
          <w:rFonts w:cs="Times New Roman"/>
        </w:rPr>
        <w:t>Centro Playa del Carmen Solidaridad Quintana Roo.</w:t>
      </w:r>
    </w:p>
    <w:p w14:paraId="4C6010D5" w14:textId="77777777" w:rsidR="00150A03" w:rsidRPr="00ED4611" w:rsidRDefault="00150A03" w:rsidP="00150A03">
      <w:pPr>
        <w:jc w:val="left"/>
        <w:rPr>
          <w:rFonts w:cs="Times New Roman"/>
          <w:lang w:val="en-US"/>
        </w:rPr>
      </w:pPr>
      <w:r w:rsidRPr="00ED4611">
        <w:rPr>
          <w:rFonts w:cs="Times New Roman"/>
          <w:lang w:val="en-US"/>
        </w:rPr>
        <w:t>Tel: +52 (984) 169 15 13</w:t>
      </w:r>
    </w:p>
    <w:p w14:paraId="1C72A1BC" w14:textId="77777777" w:rsidR="00150A03" w:rsidRPr="00ED4611" w:rsidRDefault="00150A03" w:rsidP="00150A03">
      <w:pPr>
        <w:jc w:val="left"/>
        <w:rPr>
          <w:rFonts w:cs="Times New Roman"/>
          <w:lang w:val="en-US"/>
        </w:rPr>
      </w:pPr>
      <w:r w:rsidRPr="00ED4611">
        <w:rPr>
          <w:rFonts w:cs="Times New Roman"/>
          <w:lang w:val="en-US"/>
        </w:rPr>
        <w:t xml:space="preserve">EMAIL: </w:t>
      </w:r>
      <w:hyperlink r:id="rId45" w:history="1">
        <w:r w:rsidRPr="00ED4611">
          <w:rPr>
            <w:rStyle w:val="Hipervnculo"/>
            <w:rFonts w:cs="Times New Roman"/>
            <w:b/>
            <w:lang w:val="en-US"/>
          </w:rPr>
          <w:t>bluecore.org@gmail.com</w:t>
        </w:r>
      </w:hyperlink>
    </w:p>
    <w:p w14:paraId="74B3616A" w14:textId="77777777" w:rsidR="00150A03" w:rsidRPr="00A73D1B" w:rsidRDefault="00150A03" w:rsidP="00150A03">
      <w:pPr>
        <w:jc w:val="left"/>
        <w:rPr>
          <w:rFonts w:cs="Times New Roman"/>
          <w:lang w:val="en-US"/>
        </w:rPr>
      </w:pPr>
      <w:r w:rsidRPr="00A73D1B">
        <w:rPr>
          <w:rFonts w:cs="Times New Roman"/>
          <w:lang w:val="en-US"/>
        </w:rPr>
        <w:t xml:space="preserve">WEB: </w:t>
      </w:r>
      <w:hyperlink r:id="rId46" w:history="1">
        <w:r w:rsidRPr="00A73D1B">
          <w:rPr>
            <w:rStyle w:val="Hipervnculo"/>
            <w:rFonts w:cs="Times New Roman"/>
            <w:lang w:val="en-US"/>
          </w:rPr>
          <w:t>www.bluecore.org.mx</w:t>
        </w:r>
      </w:hyperlink>
    </w:p>
    <w:p w14:paraId="20AD2196" w14:textId="77777777" w:rsidR="00150A03" w:rsidRPr="00A73D1B" w:rsidRDefault="00150A03" w:rsidP="00150A03">
      <w:pPr>
        <w:jc w:val="center"/>
        <w:rPr>
          <w:rFonts w:cs="Times New Roman"/>
          <w:sz w:val="24"/>
          <w:szCs w:val="24"/>
          <w:lang w:val="en-US"/>
        </w:rPr>
      </w:pPr>
    </w:p>
    <w:p w14:paraId="2CEE378F" w14:textId="77777777" w:rsidR="00150A03" w:rsidRPr="00A73D1B" w:rsidRDefault="00150A03" w:rsidP="00150A03">
      <w:pPr>
        <w:jc w:val="center"/>
        <w:rPr>
          <w:rFonts w:cs="Times New Roman"/>
          <w:sz w:val="24"/>
          <w:szCs w:val="24"/>
          <w:lang w:val="en-US"/>
        </w:rPr>
      </w:pPr>
    </w:p>
    <w:p w14:paraId="49D6280A" w14:textId="77777777" w:rsidR="00150A03" w:rsidRPr="00A73D1B" w:rsidRDefault="00150A03" w:rsidP="00150A03">
      <w:pPr>
        <w:rPr>
          <w:rFonts w:cs="Times New Roman"/>
          <w:lang w:val="en-US"/>
        </w:rPr>
      </w:pPr>
    </w:p>
    <w:p w14:paraId="37CADF3A" w14:textId="77777777" w:rsidR="00F1790B" w:rsidRPr="00A73D1B" w:rsidRDefault="00F1790B" w:rsidP="004674CF">
      <w:pPr>
        <w:pStyle w:val="Ttulo2"/>
        <w:rPr>
          <w:rFonts w:cs="Times New Roman"/>
          <w:lang w:val="en-US"/>
        </w:rPr>
      </w:pPr>
    </w:p>
    <w:p w14:paraId="7CE27481" w14:textId="77777777" w:rsidR="00C02049" w:rsidRPr="00A73D1B" w:rsidRDefault="00C02049" w:rsidP="00A52753">
      <w:pPr>
        <w:pStyle w:val="Ttulo1"/>
        <w:rPr>
          <w:rFonts w:cs="Times New Roman"/>
          <w:lang w:val="en-US"/>
        </w:rPr>
        <w:sectPr w:rsidR="00C02049" w:rsidRPr="00A73D1B">
          <w:pgSz w:w="12240" w:h="15840"/>
          <w:pgMar w:top="1417" w:right="1701" w:bottom="1417" w:left="1701" w:header="708" w:footer="708" w:gutter="0"/>
          <w:cols w:space="708"/>
          <w:docGrid w:linePitch="360"/>
        </w:sectPr>
      </w:pPr>
    </w:p>
    <w:p w14:paraId="169C8129" w14:textId="19FFDC31" w:rsidR="00A52753" w:rsidRPr="00ED4611" w:rsidRDefault="00873038" w:rsidP="00A52753">
      <w:pPr>
        <w:pStyle w:val="Ttulo1"/>
        <w:rPr>
          <w:rFonts w:cs="Times New Roman"/>
        </w:rPr>
      </w:pPr>
      <w:r>
        <w:rPr>
          <w:rFonts w:cs="Times New Roman"/>
        </w:rPr>
        <w:lastRenderedPageBreak/>
        <w:t xml:space="preserve">Main menú- </w:t>
      </w:r>
      <w:r w:rsidR="00F1790B" w:rsidRPr="00ED4611">
        <w:rPr>
          <w:rFonts w:cs="Times New Roman"/>
        </w:rPr>
        <w:t>Pestañas principales</w:t>
      </w:r>
      <w:r w:rsidR="00A52753" w:rsidRPr="00ED4611">
        <w:rPr>
          <w:rFonts w:cs="Times New Roman"/>
        </w:rPr>
        <w:t>:</w:t>
      </w:r>
    </w:p>
    <w:p w14:paraId="0D13C4F5" w14:textId="77777777" w:rsidR="00150A03" w:rsidRPr="00ED4611" w:rsidRDefault="00150A03" w:rsidP="002D6AFD">
      <w:pPr>
        <w:pStyle w:val="Ttulo1"/>
        <w:ind w:left="1429"/>
        <w:rPr>
          <w:rFonts w:cs="Times New Roman"/>
        </w:rPr>
      </w:pPr>
    </w:p>
    <w:p w14:paraId="4A77B449" w14:textId="2A1051E9" w:rsidR="00150A03" w:rsidRPr="00ED4611" w:rsidRDefault="00150A03" w:rsidP="00150A03">
      <w:pPr>
        <w:pStyle w:val="Ttulo1"/>
        <w:rPr>
          <w:rFonts w:cs="Times New Roman"/>
        </w:rPr>
      </w:pPr>
      <w:r w:rsidRPr="00ED4611">
        <w:rPr>
          <w:rFonts w:cs="Times New Roman"/>
        </w:rPr>
        <w:t>¿Por qué conservar el océano?</w:t>
      </w:r>
      <w:r w:rsidR="0008154D">
        <w:rPr>
          <w:rFonts w:cs="Times New Roman"/>
        </w:rPr>
        <w:t xml:space="preserve"> </w:t>
      </w:r>
      <w:r w:rsidR="0008154D" w:rsidRPr="00973EA1">
        <w:rPr>
          <w:highlight w:val="red"/>
        </w:rPr>
        <w:t>foto</w:t>
      </w:r>
    </w:p>
    <w:p w14:paraId="6D4C20B8" w14:textId="77777777" w:rsidR="00150A03" w:rsidRPr="00ED4611" w:rsidRDefault="00150A03" w:rsidP="00150A03">
      <w:pPr>
        <w:pStyle w:val="Ttulo2"/>
        <w:rPr>
          <w:rFonts w:cs="Times New Roman"/>
        </w:rPr>
      </w:pPr>
      <w:r w:rsidRPr="00ED4611">
        <w:rPr>
          <w:rFonts w:cs="Times New Roman"/>
        </w:rPr>
        <w:t>Conservación y manejo</w:t>
      </w:r>
    </w:p>
    <w:p w14:paraId="1C9028A2" w14:textId="51906903" w:rsidR="00150A03" w:rsidRPr="00ED4611" w:rsidRDefault="00074853" w:rsidP="00150A03">
      <w:pPr>
        <w:rPr>
          <w:rFonts w:cs="Times New Roman"/>
        </w:rPr>
      </w:pPr>
      <w:r>
        <w:rPr>
          <w:rFonts w:cs="Times New Roman"/>
        </w:rPr>
        <w:t>El Oceano cubre</w:t>
      </w:r>
      <w:r w:rsidR="00F6196A">
        <w:rPr>
          <w:rFonts w:cs="Times New Roman"/>
        </w:rPr>
        <w:t xml:space="preserve"> más</w:t>
      </w:r>
      <w:r>
        <w:rPr>
          <w:rFonts w:cs="Times New Roman"/>
        </w:rPr>
        <w:t xml:space="preserve"> del </w:t>
      </w:r>
      <w:r w:rsidR="00150A03" w:rsidRPr="00ED4611">
        <w:rPr>
          <w:rFonts w:cs="Times New Roman"/>
        </w:rPr>
        <w:t xml:space="preserve">70% de la superficie </w:t>
      </w:r>
      <w:r w:rsidR="00752F8B">
        <w:rPr>
          <w:rFonts w:cs="Times New Roman"/>
        </w:rPr>
        <w:t xml:space="preserve">terrestre, es el </w:t>
      </w:r>
      <w:r w:rsidR="00150A03" w:rsidRPr="00ED4611">
        <w:rPr>
          <w:rFonts w:cs="Times New Roman"/>
        </w:rPr>
        <w:t xml:space="preserve"> corazón de nuestro hogar,</w:t>
      </w:r>
      <w:r>
        <w:rPr>
          <w:rFonts w:cs="Times New Roman"/>
        </w:rPr>
        <w:t xml:space="preserve"> </w:t>
      </w:r>
      <w:r w:rsidR="00150A03" w:rsidRPr="00ED4611">
        <w:rPr>
          <w:rFonts w:cs="Times New Roman"/>
        </w:rPr>
        <w:t xml:space="preserve">el planeta azul. </w:t>
      </w:r>
      <w:r w:rsidR="00752F8B">
        <w:rPr>
          <w:rFonts w:cs="Times New Roman"/>
        </w:rPr>
        <w:t xml:space="preserve">La </w:t>
      </w:r>
      <w:r w:rsidR="00150A03" w:rsidRPr="00ED4611">
        <w:rPr>
          <w:rFonts w:cs="Times New Roman"/>
        </w:rPr>
        <w:t>importancia</w:t>
      </w:r>
      <w:r w:rsidR="00752F8B">
        <w:rPr>
          <w:rFonts w:cs="Times New Roman"/>
        </w:rPr>
        <w:t xml:space="preserve"> de los mares</w:t>
      </w:r>
      <w:r w:rsidR="00150A03" w:rsidRPr="00ED4611">
        <w:rPr>
          <w:rFonts w:cs="Times New Roman"/>
        </w:rPr>
        <w:t xml:space="preserve"> para el desarrollo de la vida</w:t>
      </w:r>
      <w:r>
        <w:rPr>
          <w:rFonts w:cs="Times New Roman"/>
        </w:rPr>
        <w:t xml:space="preserve"> es p</w:t>
      </w:r>
      <w:r w:rsidRPr="00ED4611">
        <w:rPr>
          <w:rFonts w:cs="Times New Roman"/>
        </w:rPr>
        <w:t>roporcional a su inmensa extensión</w:t>
      </w:r>
      <w:r w:rsidR="00F6196A">
        <w:rPr>
          <w:rFonts w:cs="Times New Roman"/>
        </w:rPr>
        <w:t>,</w:t>
      </w:r>
      <w:r w:rsidR="00150A03" w:rsidRPr="00ED4611">
        <w:rPr>
          <w:rFonts w:cs="Times New Roman"/>
        </w:rPr>
        <w:t xml:space="preserve"> tanto en tierra como en agua. </w:t>
      </w:r>
      <w:r w:rsidR="00150A03" w:rsidRPr="00ED4611">
        <w:rPr>
          <w:rFonts w:cs="Times New Roman"/>
          <w:u w:val="single"/>
        </w:rPr>
        <w:t>Si no hay azul no hay verde</w:t>
      </w:r>
      <w:r w:rsidR="00150A03" w:rsidRPr="00ED4611">
        <w:rPr>
          <w:rFonts w:cs="Times New Roman"/>
        </w:rPr>
        <w:t xml:space="preserve"> (</w:t>
      </w:r>
      <w:r w:rsidR="00150A03" w:rsidRPr="00ED4611">
        <w:rPr>
          <w:rFonts w:cs="Times New Roman"/>
          <w:i/>
        </w:rPr>
        <w:t>Silvia Earl</w:t>
      </w:r>
      <w:r w:rsidR="00150A03" w:rsidRPr="00ED4611">
        <w:rPr>
          <w:rFonts w:cs="Times New Roman"/>
        </w:rPr>
        <w:t xml:space="preserve">). </w:t>
      </w:r>
    </w:p>
    <w:p w14:paraId="2A74FE7F" w14:textId="0FB1B997" w:rsidR="00F0481E" w:rsidRPr="00A73D1B" w:rsidRDefault="00150A03" w:rsidP="00F6196A">
      <w:pPr>
        <w:rPr>
          <w:rFonts w:cs="Times New Roman"/>
          <w:color w:val="333333"/>
          <w:shd w:val="clear" w:color="auto" w:fill="FAFAFA"/>
        </w:rPr>
      </w:pPr>
      <w:r w:rsidRPr="00ED4611">
        <w:rPr>
          <w:rFonts w:cs="Times New Roman"/>
        </w:rPr>
        <w:t xml:space="preserve">Es impactante lo poco que sabemos de los Océanos </w:t>
      </w:r>
      <w:r w:rsidRPr="00ED4611">
        <w:rPr>
          <w:rFonts w:cs="Times New Roman"/>
          <w:color w:val="333333"/>
          <w:shd w:val="clear" w:color="auto" w:fill="FAFAFA"/>
        </w:rPr>
        <w:t>en pleno siglo XXI, ya que el 95% del fondo del océano sigue sin ser explorado y actualmente se conoce más sobre la superficie de la Luna que sobre las profundidades oceánicas.</w:t>
      </w:r>
      <w:r w:rsidR="00074853">
        <w:rPr>
          <w:rFonts w:cs="Times New Roman"/>
          <w:color w:val="333333"/>
          <w:shd w:val="clear" w:color="auto" w:fill="FAFAFA"/>
        </w:rPr>
        <w:t xml:space="preserve"> </w:t>
      </w:r>
      <w:r w:rsidR="00F6196A">
        <w:rPr>
          <w:rFonts w:cs="Times New Roman"/>
          <w:color w:val="333333"/>
          <w:shd w:val="clear" w:color="auto" w:fill="FAFAFA"/>
        </w:rPr>
        <w:t xml:space="preserve">De lo que si tenemos conocimiento </w:t>
      </w:r>
      <w:r w:rsidRPr="00ED4611">
        <w:rPr>
          <w:rFonts w:cs="Times New Roman"/>
          <w:color w:val="333333"/>
          <w:shd w:val="clear" w:color="auto" w:fill="FAFAFA"/>
        </w:rPr>
        <w:t>y</w:t>
      </w:r>
      <w:r w:rsidR="00F6196A">
        <w:rPr>
          <w:rFonts w:cs="Times New Roman"/>
          <w:color w:val="333333"/>
          <w:shd w:val="clear" w:color="auto" w:fill="FAFAFA"/>
        </w:rPr>
        <w:t xml:space="preserve"> que</w:t>
      </w:r>
      <w:r w:rsidR="00F0481E" w:rsidRPr="00ED4611">
        <w:rPr>
          <w:rFonts w:cs="Times New Roman"/>
          <w:color w:val="333333"/>
          <w:shd w:val="clear" w:color="auto" w:fill="FAFAFA"/>
        </w:rPr>
        <w:t xml:space="preserve"> </w:t>
      </w:r>
      <w:r w:rsidRPr="00ED4611">
        <w:rPr>
          <w:rFonts w:cs="Times New Roman"/>
          <w:color w:val="333333"/>
          <w:shd w:val="clear" w:color="auto" w:fill="FAFAFA"/>
        </w:rPr>
        <w:t xml:space="preserve">lamentablemente no </w:t>
      </w:r>
      <w:r w:rsidR="00752F8B">
        <w:rPr>
          <w:rFonts w:cs="Times New Roman"/>
          <w:color w:val="333333"/>
          <w:shd w:val="clear" w:color="auto" w:fill="FAFAFA"/>
        </w:rPr>
        <w:t>valoramos</w:t>
      </w:r>
      <w:r w:rsidRPr="00ED4611">
        <w:rPr>
          <w:rFonts w:cs="Times New Roman"/>
          <w:color w:val="333333"/>
          <w:shd w:val="clear" w:color="auto" w:fill="FAFAFA"/>
        </w:rPr>
        <w:t xml:space="preserve">, es que gracias al Océano y los microorganismos que en él habitan </w:t>
      </w:r>
      <w:r w:rsidRPr="00ED4611">
        <w:rPr>
          <w:rFonts w:cs="Times New Roman"/>
        </w:rPr>
        <w:t xml:space="preserve">se </w:t>
      </w:r>
      <w:r w:rsidRPr="00ED4611">
        <w:rPr>
          <w:rFonts w:cs="Times New Roman"/>
          <w:b/>
        </w:rPr>
        <w:t>genera alrededor del 50% del oxígeno</w:t>
      </w:r>
      <w:r w:rsidRPr="00ED4611">
        <w:rPr>
          <w:rFonts w:cs="Times New Roman"/>
        </w:rPr>
        <w:t xml:space="preserve"> que usamos para respirar</w:t>
      </w:r>
      <w:r w:rsidR="00752F8B">
        <w:rPr>
          <w:rFonts w:cs="Times New Roman"/>
        </w:rPr>
        <w:t xml:space="preserve">. </w:t>
      </w:r>
      <w:r w:rsidR="00F6196A">
        <w:rPr>
          <w:rFonts w:cs="Times New Roman"/>
        </w:rPr>
        <w:t xml:space="preserve">Así mismo, el </w:t>
      </w:r>
      <w:proofErr w:type="spellStart"/>
      <w:r w:rsidR="00F6196A">
        <w:rPr>
          <w:rFonts w:cs="Times New Roman"/>
        </w:rPr>
        <w:t>Oceano</w:t>
      </w:r>
      <w:proofErr w:type="spellEnd"/>
      <w:r w:rsidR="00F6196A">
        <w:rPr>
          <w:rFonts w:cs="Times New Roman"/>
        </w:rPr>
        <w:t xml:space="preserve"> es</w:t>
      </w:r>
      <w:r w:rsidR="00752F8B">
        <w:rPr>
          <w:rFonts w:cs="Times New Roman"/>
        </w:rPr>
        <w:t xml:space="preserve"> </w:t>
      </w:r>
      <w:r w:rsidRPr="00ED4611">
        <w:rPr>
          <w:rStyle w:val="Textoennegrita"/>
          <w:rFonts w:cs="Times New Roman"/>
          <w:b w:val="0"/>
          <w:color w:val="000000"/>
          <w:shd w:val="clear" w:color="auto" w:fill="FFFFFF"/>
        </w:rPr>
        <w:t xml:space="preserve">el </w:t>
      </w:r>
      <w:r w:rsidRPr="00ED4611">
        <w:rPr>
          <w:rStyle w:val="Textoennegrita"/>
          <w:rFonts w:cs="Times New Roman"/>
          <w:color w:val="000000"/>
          <w:shd w:val="clear" w:color="auto" w:fill="FFFFFF"/>
        </w:rPr>
        <w:t>regulador más importante del clima del planeta</w:t>
      </w:r>
      <w:r w:rsidRPr="00ED4611">
        <w:rPr>
          <w:rStyle w:val="Textoennegrita"/>
          <w:rFonts w:cs="Times New Roman"/>
          <w:b w:val="0"/>
          <w:color w:val="000000"/>
          <w:shd w:val="clear" w:color="auto" w:fill="FFFFFF"/>
        </w:rPr>
        <w:t xml:space="preserve">, haciéndolo clave para </w:t>
      </w:r>
      <w:r w:rsidRPr="00ED4611">
        <w:rPr>
          <w:rStyle w:val="Textoennegrita"/>
          <w:rFonts w:cs="Times New Roman"/>
          <w:color w:val="000000"/>
          <w:shd w:val="clear" w:color="auto" w:fill="FFFFFF"/>
        </w:rPr>
        <w:t>controlar el cambio climático</w:t>
      </w:r>
      <w:r w:rsidR="00F6196A">
        <w:rPr>
          <w:rStyle w:val="Textoennegrita"/>
          <w:rFonts w:cs="Times New Roman"/>
          <w:color w:val="000000"/>
          <w:shd w:val="clear" w:color="auto" w:fill="FFFFFF"/>
        </w:rPr>
        <w:t xml:space="preserve"> y </w:t>
      </w:r>
      <w:r w:rsidR="00F6196A">
        <w:rPr>
          <w:rFonts w:cs="Times New Roman"/>
          <w:color w:val="000000"/>
          <w:shd w:val="clear" w:color="auto" w:fill="FFFFFF"/>
        </w:rPr>
        <w:t>debido a</w:t>
      </w:r>
      <w:r w:rsidRPr="00ED4611">
        <w:rPr>
          <w:rFonts w:cs="Times New Roman"/>
          <w:color w:val="000000"/>
          <w:shd w:val="clear" w:color="auto" w:fill="FFFFFF"/>
        </w:rPr>
        <w:t xml:space="preserve"> su gran tamaño y diversidad de ecosistemas es hábitat de numerosas especies de flora y fauna</w:t>
      </w:r>
      <w:r w:rsidR="00F6196A">
        <w:rPr>
          <w:rFonts w:cs="Times New Roman"/>
          <w:color w:val="000000"/>
          <w:shd w:val="clear" w:color="auto" w:fill="FFFFFF"/>
        </w:rPr>
        <w:t>,</w:t>
      </w:r>
      <w:r w:rsidRPr="00ED4611">
        <w:rPr>
          <w:rFonts w:cs="Times New Roman"/>
          <w:color w:val="000000"/>
          <w:shd w:val="clear" w:color="auto" w:fill="FFFFFF"/>
        </w:rPr>
        <w:t xml:space="preserve"> fuente importante de alimento para el hombre y muchas especies terrestres. </w:t>
      </w:r>
      <w:r w:rsidR="005D1B14">
        <w:rPr>
          <w:rFonts w:cs="Times New Roman"/>
          <w:color w:val="000000"/>
          <w:shd w:val="clear" w:color="auto" w:fill="FFFFFF"/>
        </w:rPr>
        <w:t>L</w:t>
      </w:r>
      <w:r w:rsidR="00F0481E" w:rsidRPr="00ED4611">
        <w:rPr>
          <w:rFonts w:cs="Times New Roman"/>
          <w:color w:val="000000"/>
          <w:shd w:val="clear" w:color="auto" w:fill="FFFFFF"/>
        </w:rPr>
        <w:t>as zonas costeras y marinas son importantes motores económicos de muchos países, ya que actividades como la pesca y el turismo son las fuentes de ingreso importantes de aproximadamente 3000 millones de personas que viven en las costas</w:t>
      </w:r>
      <w:r w:rsidR="005D1B14">
        <w:rPr>
          <w:rFonts w:cs="Times New Roman"/>
          <w:color w:val="000000"/>
          <w:shd w:val="clear" w:color="auto" w:fill="FFFFFF"/>
        </w:rPr>
        <w:t xml:space="preserve"> o áreas cercanas a ellas</w:t>
      </w:r>
      <w:r w:rsidR="00F0481E" w:rsidRPr="00ED4611">
        <w:rPr>
          <w:rFonts w:cs="Times New Roman"/>
          <w:color w:val="000000"/>
          <w:shd w:val="clear" w:color="auto" w:fill="FFFFFF"/>
        </w:rPr>
        <w:t xml:space="preserve">. </w:t>
      </w:r>
      <w:r w:rsidR="005D1B14">
        <w:rPr>
          <w:rFonts w:cs="Times New Roman"/>
          <w:color w:val="000000"/>
          <w:shd w:val="clear" w:color="auto" w:fill="FFFFFF"/>
        </w:rPr>
        <w:t>Por estas razones y más tenemos que</w:t>
      </w:r>
      <w:r w:rsidR="005D1B14" w:rsidRPr="00ED4611">
        <w:rPr>
          <w:rFonts w:cs="Times New Roman"/>
          <w:color w:val="000000"/>
          <w:shd w:val="clear" w:color="auto" w:fill="FFFFFF"/>
        </w:rPr>
        <w:t xml:space="preserve"> </w:t>
      </w:r>
      <w:r w:rsidRPr="00ED4611">
        <w:rPr>
          <w:rFonts w:cs="Times New Roman"/>
          <w:color w:val="000000"/>
          <w:shd w:val="clear" w:color="auto" w:fill="FFFFFF"/>
        </w:rPr>
        <w:t xml:space="preserve">cambiar la forma en la que </w:t>
      </w:r>
      <w:r w:rsidR="005D1B14">
        <w:rPr>
          <w:rFonts w:cs="Times New Roman"/>
          <w:color w:val="000000"/>
          <w:shd w:val="clear" w:color="auto" w:fill="FFFFFF"/>
        </w:rPr>
        <w:t>percibimos</w:t>
      </w:r>
      <w:r w:rsidR="005D1B14" w:rsidRPr="00ED4611">
        <w:rPr>
          <w:rFonts w:cs="Times New Roman"/>
          <w:color w:val="000000"/>
          <w:shd w:val="clear" w:color="auto" w:fill="FFFFFF"/>
        </w:rPr>
        <w:t xml:space="preserve"> </w:t>
      </w:r>
      <w:r w:rsidRPr="00ED4611">
        <w:rPr>
          <w:rFonts w:cs="Times New Roman"/>
          <w:color w:val="000000"/>
          <w:shd w:val="clear" w:color="auto" w:fill="FFFFFF"/>
        </w:rPr>
        <w:t xml:space="preserve">al Océano y a la vida </w:t>
      </w:r>
      <w:r w:rsidR="005D1B14">
        <w:rPr>
          <w:rFonts w:cs="Times New Roman"/>
          <w:color w:val="000000"/>
          <w:shd w:val="clear" w:color="auto" w:fill="FFFFFF"/>
        </w:rPr>
        <w:t xml:space="preserve">que habita en </w:t>
      </w:r>
      <w:proofErr w:type="gramStart"/>
      <w:r w:rsidR="005D1B14">
        <w:rPr>
          <w:rFonts w:cs="Times New Roman"/>
          <w:color w:val="000000"/>
          <w:shd w:val="clear" w:color="auto" w:fill="FFFFFF"/>
        </w:rPr>
        <w:t>él</w:t>
      </w:r>
      <w:r w:rsidR="00943DB3">
        <w:rPr>
          <w:rFonts w:cs="Times New Roman"/>
          <w:color w:val="000000"/>
          <w:shd w:val="clear" w:color="auto" w:fill="FFFFFF"/>
        </w:rPr>
        <w:t xml:space="preserve"> </w:t>
      </w:r>
      <w:r w:rsidRPr="00ED4611">
        <w:rPr>
          <w:rFonts w:cs="Times New Roman"/>
          <w:color w:val="000000"/>
          <w:shd w:val="clear" w:color="auto" w:fill="FFFFFF"/>
        </w:rPr>
        <w:t>.</w:t>
      </w:r>
      <w:proofErr w:type="gramEnd"/>
      <w:r w:rsidR="00F0481E" w:rsidRPr="00ED4611">
        <w:rPr>
          <w:rFonts w:cs="Times New Roman"/>
          <w:color w:val="000000"/>
          <w:shd w:val="clear" w:color="auto" w:fill="FFFFFF"/>
        </w:rPr>
        <w:t xml:space="preserve"> </w:t>
      </w:r>
    </w:p>
    <w:p w14:paraId="65540EA6" w14:textId="5BDB3E6D" w:rsidR="00150A03" w:rsidRPr="00ED4611" w:rsidRDefault="00F0481E" w:rsidP="00150A03">
      <w:pPr>
        <w:rPr>
          <w:rFonts w:cs="Times New Roman"/>
          <w:color w:val="000000"/>
          <w:shd w:val="clear" w:color="auto" w:fill="FFFFFF"/>
        </w:rPr>
      </w:pPr>
      <w:r w:rsidRPr="00ED4611">
        <w:rPr>
          <w:rFonts w:cs="Times New Roman"/>
          <w:color w:val="000000"/>
          <w:shd w:val="clear" w:color="auto" w:fill="FFFFFF"/>
        </w:rPr>
        <w:t>P</w:t>
      </w:r>
      <w:r w:rsidR="00150A03" w:rsidRPr="00ED4611">
        <w:rPr>
          <w:rFonts w:cs="Times New Roman"/>
          <w:color w:val="000000"/>
          <w:shd w:val="clear" w:color="auto" w:fill="FFFFFF"/>
        </w:rPr>
        <w:t xml:space="preserve">or su extensión y riqueza han sido muchas las generaciones que </w:t>
      </w:r>
      <w:r w:rsidR="003E7390">
        <w:rPr>
          <w:rFonts w:cs="Times New Roman"/>
          <w:color w:val="000000"/>
          <w:shd w:val="clear" w:color="auto" w:fill="FFFFFF"/>
        </w:rPr>
        <w:t>jamás</w:t>
      </w:r>
      <w:r w:rsidR="00150A03" w:rsidRPr="00ED4611">
        <w:rPr>
          <w:rFonts w:cs="Times New Roman"/>
          <w:color w:val="000000"/>
          <w:shd w:val="clear" w:color="auto" w:fill="FFFFFF"/>
        </w:rPr>
        <w:t xml:space="preserve"> imaginaron que nuestras acciones podrían dañar esta “fuente de vida infinita”, sin embargo hoy nos damos cuenta que nuestro paraíso marino está en problemas</w:t>
      </w:r>
      <w:r w:rsidR="005D1B14">
        <w:rPr>
          <w:rFonts w:cs="Times New Roman"/>
          <w:color w:val="000000"/>
          <w:shd w:val="clear" w:color="auto" w:fill="FFFFFF"/>
        </w:rPr>
        <w:t>. E</w:t>
      </w:r>
      <w:r w:rsidR="00150A03" w:rsidRPr="00ED4611">
        <w:rPr>
          <w:rFonts w:cs="Times New Roman"/>
          <w:color w:val="000000"/>
          <w:shd w:val="clear" w:color="auto" w:fill="FFFFFF"/>
        </w:rPr>
        <w:t xml:space="preserve">s urgente tomar acciones </w:t>
      </w:r>
      <w:r w:rsidRPr="00ED4611">
        <w:rPr>
          <w:rFonts w:cs="Times New Roman"/>
          <w:color w:val="000000"/>
          <w:shd w:val="clear" w:color="auto" w:fill="FFFFFF"/>
        </w:rPr>
        <w:t>útiles</w:t>
      </w:r>
      <w:r w:rsidR="00150A03" w:rsidRPr="00ED4611">
        <w:rPr>
          <w:rFonts w:cs="Times New Roman"/>
          <w:color w:val="000000"/>
          <w:shd w:val="clear" w:color="auto" w:fill="FFFFFF"/>
        </w:rPr>
        <w:t xml:space="preserve"> e incluyentes para frenar y restaurar </w:t>
      </w:r>
      <w:r w:rsidRPr="00ED4611">
        <w:rPr>
          <w:rFonts w:cs="Times New Roman"/>
          <w:color w:val="000000"/>
          <w:shd w:val="clear" w:color="auto" w:fill="FFFFFF"/>
        </w:rPr>
        <w:t xml:space="preserve">los daños </w:t>
      </w:r>
      <w:r w:rsidR="005D1B14">
        <w:rPr>
          <w:rFonts w:cs="Times New Roman"/>
          <w:color w:val="000000"/>
          <w:shd w:val="clear" w:color="auto" w:fill="FFFFFF"/>
        </w:rPr>
        <w:t xml:space="preserve">ocasionados tales como la muerte del </w:t>
      </w:r>
      <w:r w:rsidRPr="00ED4611">
        <w:rPr>
          <w:rFonts w:cs="Times New Roman"/>
          <w:color w:val="000000"/>
          <w:shd w:val="clear" w:color="auto" w:fill="FFFFFF"/>
        </w:rPr>
        <w:t xml:space="preserve">50% </w:t>
      </w:r>
      <w:r w:rsidR="00150A03" w:rsidRPr="00ED4611">
        <w:rPr>
          <w:rFonts w:cs="Times New Roman"/>
          <w:color w:val="000000"/>
          <w:shd w:val="clear" w:color="auto" w:fill="FFFFFF"/>
        </w:rPr>
        <w:t>de</w:t>
      </w:r>
      <w:r w:rsidR="005D1B14">
        <w:rPr>
          <w:rFonts w:cs="Times New Roman"/>
          <w:color w:val="000000"/>
          <w:shd w:val="clear" w:color="auto" w:fill="FFFFFF"/>
        </w:rPr>
        <w:t xml:space="preserve"> los</w:t>
      </w:r>
      <w:r w:rsidR="00150A03" w:rsidRPr="00ED4611">
        <w:rPr>
          <w:rFonts w:cs="Times New Roman"/>
          <w:color w:val="000000"/>
          <w:shd w:val="clear" w:color="auto" w:fill="FFFFFF"/>
        </w:rPr>
        <w:t xml:space="preserve"> arrecife</w:t>
      </w:r>
      <w:r w:rsidR="005D1B14">
        <w:rPr>
          <w:rFonts w:cs="Times New Roman"/>
          <w:color w:val="000000"/>
          <w:shd w:val="clear" w:color="auto" w:fill="FFFFFF"/>
        </w:rPr>
        <w:t>s</w:t>
      </w:r>
      <w:r w:rsidR="00150A03" w:rsidRPr="00ED4611">
        <w:rPr>
          <w:rFonts w:cs="Times New Roman"/>
          <w:color w:val="000000"/>
          <w:shd w:val="clear" w:color="auto" w:fill="FFFFFF"/>
        </w:rPr>
        <w:t xml:space="preserve"> de coral </w:t>
      </w:r>
      <w:r w:rsidRPr="00ED4611">
        <w:rPr>
          <w:rFonts w:cs="Times New Roman"/>
          <w:color w:val="000000"/>
          <w:shd w:val="clear" w:color="auto" w:fill="FFFFFF"/>
        </w:rPr>
        <w:t xml:space="preserve">o </w:t>
      </w:r>
      <w:r w:rsidR="005D1B14">
        <w:rPr>
          <w:rFonts w:cs="Times New Roman"/>
          <w:color w:val="000000"/>
          <w:shd w:val="clear" w:color="auto" w:fill="FFFFFF"/>
        </w:rPr>
        <w:t>restaurar</w:t>
      </w:r>
      <w:r w:rsidR="00150A03" w:rsidRPr="00ED4611">
        <w:rPr>
          <w:rFonts w:cs="Times New Roman"/>
          <w:color w:val="000000"/>
          <w:shd w:val="clear" w:color="auto" w:fill="FFFFFF"/>
        </w:rPr>
        <w:t xml:space="preserve"> </w:t>
      </w:r>
      <w:r w:rsidRPr="00ED4611">
        <w:rPr>
          <w:rFonts w:cs="Times New Roman"/>
          <w:color w:val="000000"/>
          <w:shd w:val="clear" w:color="auto" w:fill="FFFFFF"/>
        </w:rPr>
        <w:t xml:space="preserve">90% </w:t>
      </w:r>
      <w:r w:rsidR="00150A03" w:rsidRPr="00ED4611">
        <w:rPr>
          <w:rFonts w:cs="Times New Roman"/>
          <w:color w:val="000000"/>
          <w:shd w:val="clear" w:color="auto" w:fill="FFFFFF"/>
        </w:rPr>
        <w:t>de los grandes depredadores como el tiburón, rayas y atunes, que debido a la pesca indiscriminada y el consumo no responsable</w:t>
      </w:r>
      <w:r w:rsidRPr="00ED4611">
        <w:rPr>
          <w:rFonts w:cs="Times New Roman"/>
          <w:color w:val="000000"/>
          <w:shd w:val="clear" w:color="auto" w:fill="FFFFFF"/>
        </w:rPr>
        <w:t>,</w:t>
      </w:r>
      <w:r w:rsidR="00150A03" w:rsidRPr="00ED4611">
        <w:rPr>
          <w:rFonts w:cs="Times New Roman"/>
          <w:color w:val="000000"/>
          <w:shd w:val="clear" w:color="auto" w:fill="FFFFFF"/>
        </w:rPr>
        <w:t xml:space="preserve"> se encuentran amenazados o en vías de extinción. </w:t>
      </w:r>
      <w:proofErr w:type="spellStart"/>
      <w:r w:rsidR="005D1B14">
        <w:rPr>
          <w:rFonts w:cs="Times New Roman"/>
          <w:color w:val="000000"/>
          <w:shd w:val="clear" w:color="auto" w:fill="FFFFFF"/>
        </w:rPr>
        <w:t>Inumerables</w:t>
      </w:r>
      <w:proofErr w:type="spellEnd"/>
      <w:r w:rsidR="005D1B14" w:rsidRPr="00ED4611">
        <w:rPr>
          <w:rFonts w:cs="Times New Roman"/>
          <w:color w:val="000000"/>
          <w:shd w:val="clear" w:color="auto" w:fill="FFFFFF"/>
        </w:rPr>
        <w:t xml:space="preserve"> </w:t>
      </w:r>
      <w:r w:rsidR="00150A03" w:rsidRPr="00ED4611">
        <w:rPr>
          <w:rFonts w:cs="Times New Roman"/>
          <w:color w:val="000000"/>
          <w:shd w:val="clear" w:color="auto" w:fill="FFFFFF"/>
        </w:rPr>
        <w:t>son los temas por atender para recuperar la salud de los ecosistemas marinos</w:t>
      </w:r>
      <w:r w:rsidR="003E7390">
        <w:rPr>
          <w:rFonts w:cs="Times New Roman"/>
          <w:color w:val="000000"/>
          <w:shd w:val="clear" w:color="auto" w:fill="FFFFFF"/>
        </w:rPr>
        <w:t>. Uno en particular,</w:t>
      </w:r>
      <w:r w:rsidR="00150A03" w:rsidRPr="00ED4611">
        <w:rPr>
          <w:rFonts w:cs="Times New Roman"/>
          <w:color w:val="000000"/>
          <w:shd w:val="clear" w:color="auto" w:fill="FFFFFF"/>
        </w:rPr>
        <w:t xml:space="preserve"> de los</w:t>
      </w:r>
      <w:r w:rsidR="003E7390">
        <w:rPr>
          <w:rFonts w:cs="Times New Roman"/>
          <w:color w:val="000000"/>
          <w:shd w:val="clear" w:color="auto" w:fill="FFFFFF"/>
        </w:rPr>
        <w:t xml:space="preserve"> más alarmantes</w:t>
      </w:r>
      <w:r w:rsidR="005D1B14">
        <w:rPr>
          <w:rFonts w:cs="Times New Roman"/>
          <w:color w:val="000000"/>
          <w:shd w:val="clear" w:color="auto" w:fill="FFFFFF"/>
        </w:rPr>
        <w:t xml:space="preserve"> </w:t>
      </w:r>
      <w:r w:rsidRPr="00ED4611">
        <w:rPr>
          <w:rFonts w:cs="Times New Roman"/>
          <w:color w:val="000000"/>
          <w:shd w:val="clear" w:color="auto" w:fill="FFFFFF"/>
        </w:rPr>
        <w:t xml:space="preserve">y </w:t>
      </w:r>
      <w:r w:rsidR="005D1B14">
        <w:rPr>
          <w:rFonts w:cs="Times New Roman"/>
          <w:color w:val="000000"/>
          <w:shd w:val="clear" w:color="auto" w:fill="FFFFFF"/>
        </w:rPr>
        <w:t>menos</w:t>
      </w:r>
      <w:r w:rsidRPr="00ED4611">
        <w:rPr>
          <w:rFonts w:cs="Times New Roman"/>
          <w:color w:val="000000"/>
          <w:shd w:val="clear" w:color="auto" w:fill="FFFFFF"/>
        </w:rPr>
        <w:t xml:space="preserve"> atendido</w:t>
      </w:r>
      <w:r w:rsidR="003E7390">
        <w:rPr>
          <w:rFonts w:cs="Times New Roman"/>
          <w:color w:val="000000"/>
          <w:shd w:val="clear" w:color="auto" w:fill="FFFFFF"/>
        </w:rPr>
        <w:t xml:space="preserve">, </w:t>
      </w:r>
      <w:r w:rsidRPr="00ED4611">
        <w:rPr>
          <w:rFonts w:cs="Times New Roman"/>
          <w:color w:val="000000"/>
          <w:shd w:val="clear" w:color="auto" w:fill="FFFFFF"/>
        </w:rPr>
        <w:t>es</w:t>
      </w:r>
      <w:r w:rsidR="00150A03" w:rsidRPr="00ED4611">
        <w:rPr>
          <w:rFonts w:cs="Times New Roman"/>
          <w:color w:val="000000"/>
          <w:shd w:val="clear" w:color="auto" w:fill="FFFFFF"/>
        </w:rPr>
        <w:t xml:space="preserve"> la contaminación del Océano</w:t>
      </w:r>
      <w:r w:rsidR="003E7390">
        <w:rPr>
          <w:rFonts w:cs="Times New Roman"/>
          <w:color w:val="000000"/>
          <w:shd w:val="clear" w:color="auto" w:fill="FFFFFF"/>
        </w:rPr>
        <w:t xml:space="preserve"> </w:t>
      </w:r>
      <w:r w:rsidR="00150A03" w:rsidRPr="00ED4611">
        <w:rPr>
          <w:rFonts w:cs="Times New Roman"/>
          <w:color w:val="000000"/>
          <w:shd w:val="clear" w:color="auto" w:fill="FFFFFF"/>
        </w:rPr>
        <w:t xml:space="preserve"> por el plástico </w:t>
      </w:r>
      <w:r w:rsidRPr="00ED4611">
        <w:rPr>
          <w:rFonts w:cs="Times New Roman"/>
          <w:color w:val="000000"/>
          <w:shd w:val="clear" w:color="auto" w:fill="FFFFFF"/>
        </w:rPr>
        <w:t>que</w:t>
      </w:r>
      <w:r w:rsidR="00150A03" w:rsidRPr="00ED4611">
        <w:rPr>
          <w:rFonts w:cs="Times New Roman"/>
          <w:color w:val="000000"/>
          <w:shd w:val="clear" w:color="auto" w:fill="FFFFFF"/>
        </w:rPr>
        <w:t xml:space="preserve"> se encuentra flotando en </w:t>
      </w:r>
      <w:r w:rsidR="003E7390">
        <w:rPr>
          <w:rFonts w:cs="Times New Roman"/>
          <w:color w:val="000000"/>
          <w:shd w:val="clear" w:color="auto" w:fill="FFFFFF"/>
        </w:rPr>
        <w:t>ellos,</w:t>
      </w:r>
      <w:r w:rsidRPr="00ED4611">
        <w:rPr>
          <w:rFonts w:cs="Times New Roman"/>
          <w:color w:val="000000"/>
          <w:shd w:val="clear" w:color="auto" w:fill="FFFFFF"/>
        </w:rPr>
        <w:t xml:space="preserve"> </w:t>
      </w:r>
      <w:r w:rsidR="00150A03" w:rsidRPr="00ED4611">
        <w:rPr>
          <w:rFonts w:cs="Times New Roman"/>
          <w:color w:val="000000"/>
          <w:shd w:val="clear" w:color="auto" w:fill="FFFFFF"/>
        </w:rPr>
        <w:t>formando islas de basura. Investigaciones recientes estiman que se encuentras seis veces más plástico en el Océano</w:t>
      </w:r>
      <w:r w:rsidRPr="00ED4611">
        <w:rPr>
          <w:rFonts w:cs="Times New Roman"/>
          <w:color w:val="000000"/>
          <w:shd w:val="clear" w:color="auto" w:fill="FFFFFF"/>
        </w:rPr>
        <w:t xml:space="preserve"> Pací</w:t>
      </w:r>
      <w:r w:rsidR="00150A03" w:rsidRPr="00ED4611">
        <w:rPr>
          <w:rFonts w:cs="Times New Roman"/>
          <w:color w:val="000000"/>
          <w:shd w:val="clear" w:color="auto" w:fill="FFFFFF"/>
        </w:rPr>
        <w:t xml:space="preserve">fico que plancton y anualmente millones de aves marinas y cientos de miles de mantas, delfines, tortugas y otros </w:t>
      </w:r>
      <w:r w:rsidRPr="00ED4611">
        <w:rPr>
          <w:rFonts w:cs="Times New Roman"/>
          <w:color w:val="000000"/>
          <w:shd w:val="clear" w:color="auto" w:fill="FFFFFF"/>
        </w:rPr>
        <w:t>animales marinos</w:t>
      </w:r>
      <w:r w:rsidR="00150A03" w:rsidRPr="00ED4611">
        <w:rPr>
          <w:rFonts w:cs="Times New Roman"/>
          <w:color w:val="000000"/>
          <w:shd w:val="clear" w:color="auto" w:fill="FFFFFF"/>
        </w:rPr>
        <w:t xml:space="preserve"> mueren por asfixia o intoxicación al confundir el plástico por sus alimentos</w:t>
      </w:r>
      <w:r w:rsidR="00150A03" w:rsidRPr="00ED4611">
        <w:rPr>
          <w:rFonts w:cs="Times New Roman"/>
          <w:color w:val="333333"/>
          <w:shd w:val="clear" w:color="auto" w:fill="FFFFFF"/>
        </w:rPr>
        <w:t xml:space="preserve">. </w:t>
      </w:r>
    </w:p>
    <w:p w14:paraId="64C2DF34" w14:textId="04F6BA9C" w:rsidR="00150A03" w:rsidRPr="00ED4611" w:rsidRDefault="00150A03" w:rsidP="00150A03">
      <w:pPr>
        <w:rPr>
          <w:rFonts w:cs="Times New Roman"/>
          <w:color w:val="000000"/>
          <w:shd w:val="clear" w:color="auto" w:fill="FFFFFF"/>
        </w:rPr>
      </w:pPr>
      <w:r w:rsidRPr="00ED4611">
        <w:rPr>
          <w:rFonts w:cs="Times New Roman"/>
          <w:color w:val="000000"/>
          <w:shd w:val="clear" w:color="auto" w:fill="FFFFFF"/>
        </w:rPr>
        <w:t xml:space="preserve">En Blue Core </w:t>
      </w:r>
      <w:r w:rsidR="00F0481E" w:rsidRPr="00ED4611">
        <w:rPr>
          <w:rFonts w:cs="Times New Roman"/>
          <w:color w:val="000000"/>
          <w:shd w:val="clear" w:color="auto" w:fill="FFFFFF"/>
        </w:rPr>
        <w:t xml:space="preserve">A.C. </w:t>
      </w:r>
      <w:r w:rsidRPr="00ED4611">
        <w:rPr>
          <w:rFonts w:cs="Times New Roman"/>
          <w:color w:val="000000"/>
          <w:shd w:val="clear" w:color="auto" w:fill="FFFFFF"/>
        </w:rPr>
        <w:t xml:space="preserve">sabemos que hay mucho que </w:t>
      </w:r>
      <w:r w:rsidR="00F0481E" w:rsidRPr="00ED4611">
        <w:rPr>
          <w:rFonts w:cs="Times New Roman"/>
          <w:color w:val="000000"/>
          <w:shd w:val="clear" w:color="auto" w:fill="FFFFFF"/>
        </w:rPr>
        <w:t>hacer y cada proyecto que adopta</w:t>
      </w:r>
      <w:r w:rsidRPr="00ED4611">
        <w:rPr>
          <w:rFonts w:cs="Times New Roman"/>
          <w:color w:val="000000"/>
          <w:shd w:val="clear" w:color="auto" w:fill="FFFFFF"/>
        </w:rPr>
        <w:t>mos</w:t>
      </w:r>
      <w:r w:rsidR="00F0481E" w:rsidRPr="00ED4611">
        <w:rPr>
          <w:rFonts w:cs="Times New Roman"/>
          <w:color w:val="000000"/>
          <w:shd w:val="clear" w:color="auto" w:fill="FFFFFF"/>
        </w:rPr>
        <w:t xml:space="preserve"> requiere</w:t>
      </w:r>
      <w:r w:rsidRPr="00ED4611">
        <w:rPr>
          <w:rFonts w:cs="Times New Roman"/>
          <w:color w:val="000000"/>
          <w:shd w:val="clear" w:color="auto" w:fill="FFFFFF"/>
        </w:rPr>
        <w:t xml:space="preserve"> de un gran compromiso y ética profesional</w:t>
      </w:r>
      <w:r w:rsidR="00F0481E" w:rsidRPr="00ED4611">
        <w:rPr>
          <w:rFonts w:cs="Times New Roman"/>
          <w:color w:val="000000"/>
          <w:shd w:val="clear" w:color="auto" w:fill="FFFFFF"/>
        </w:rPr>
        <w:t>.</w:t>
      </w:r>
      <w:r w:rsidRPr="00ED4611">
        <w:rPr>
          <w:rFonts w:cs="Times New Roman"/>
          <w:color w:val="000000"/>
          <w:shd w:val="clear" w:color="auto" w:fill="FFFFFF"/>
        </w:rPr>
        <w:t xml:space="preserve"> </w:t>
      </w:r>
      <w:r w:rsidR="003E7390">
        <w:rPr>
          <w:rFonts w:cs="Times New Roman"/>
          <w:color w:val="000000"/>
          <w:shd w:val="clear" w:color="auto" w:fill="FFFFFF"/>
        </w:rPr>
        <w:t>Entendemos</w:t>
      </w:r>
      <w:r w:rsidR="003E7390" w:rsidRPr="00ED4611">
        <w:rPr>
          <w:rFonts w:cs="Times New Roman"/>
          <w:color w:val="000000"/>
          <w:shd w:val="clear" w:color="auto" w:fill="FFFFFF"/>
        </w:rPr>
        <w:t xml:space="preserve"> </w:t>
      </w:r>
      <w:r w:rsidR="00F0481E" w:rsidRPr="00ED4611">
        <w:rPr>
          <w:rFonts w:cs="Times New Roman"/>
          <w:color w:val="000000"/>
          <w:shd w:val="clear" w:color="auto" w:fill="FFFFFF"/>
        </w:rPr>
        <w:t xml:space="preserve">al Océano como un sistema dinámico y </w:t>
      </w:r>
      <w:proofErr w:type="gramStart"/>
      <w:r w:rsidR="00F0481E" w:rsidRPr="00ED4611">
        <w:rPr>
          <w:rFonts w:cs="Times New Roman"/>
          <w:color w:val="000000"/>
          <w:shd w:val="clear" w:color="auto" w:fill="FFFFFF"/>
        </w:rPr>
        <w:t>continuo</w:t>
      </w:r>
      <w:proofErr w:type="gramEnd"/>
      <w:r w:rsidR="00F0481E" w:rsidRPr="00ED4611">
        <w:rPr>
          <w:rFonts w:cs="Times New Roman"/>
          <w:color w:val="000000"/>
          <w:shd w:val="clear" w:color="auto" w:fill="FFFFFF"/>
        </w:rPr>
        <w:t xml:space="preserve"> y que requiere la colaboración de muchos sectores, c</w:t>
      </w:r>
      <w:r w:rsidRPr="00ED4611">
        <w:rPr>
          <w:rFonts w:cs="Times New Roman"/>
          <w:color w:val="000000"/>
          <w:shd w:val="clear" w:color="auto" w:fill="FFFFFF"/>
        </w:rPr>
        <w:t xml:space="preserve">ada proyecto </w:t>
      </w:r>
      <w:r w:rsidR="00F0481E" w:rsidRPr="00ED4611">
        <w:rPr>
          <w:rFonts w:cs="Times New Roman"/>
          <w:color w:val="000000"/>
          <w:shd w:val="clear" w:color="auto" w:fill="FFFFFF"/>
        </w:rPr>
        <w:t>es</w:t>
      </w:r>
      <w:r w:rsidRPr="00ED4611">
        <w:rPr>
          <w:rFonts w:cs="Times New Roman"/>
          <w:color w:val="000000"/>
          <w:shd w:val="clear" w:color="auto" w:fill="FFFFFF"/>
        </w:rPr>
        <w:t xml:space="preserve"> gestionado con un enfoque integral</w:t>
      </w:r>
      <w:r w:rsidR="00F0481E" w:rsidRPr="00ED4611">
        <w:rPr>
          <w:rFonts w:cs="Times New Roman"/>
          <w:color w:val="000000"/>
          <w:shd w:val="clear" w:color="auto" w:fill="FFFFFF"/>
        </w:rPr>
        <w:t xml:space="preserve"> con el objetivo de</w:t>
      </w:r>
      <w:r w:rsidRPr="00ED4611">
        <w:rPr>
          <w:rFonts w:cs="Times New Roman"/>
          <w:color w:val="000000"/>
          <w:shd w:val="clear" w:color="auto" w:fill="FFFFFF"/>
        </w:rPr>
        <w:t xml:space="preserve"> </w:t>
      </w:r>
      <w:r w:rsidR="00F0481E" w:rsidRPr="00ED4611">
        <w:rPr>
          <w:rFonts w:cs="Times New Roman"/>
          <w:color w:val="000000"/>
          <w:shd w:val="clear" w:color="auto" w:fill="FFFFFF"/>
        </w:rPr>
        <w:t>lograr un</w:t>
      </w:r>
      <w:r w:rsidRPr="00ED4611">
        <w:rPr>
          <w:rFonts w:cs="Times New Roman"/>
          <w:color w:val="000000"/>
          <w:shd w:val="clear" w:color="auto" w:fill="FFFFFF"/>
        </w:rPr>
        <w:t xml:space="preserve"> desarrollo sustentable d</w:t>
      </w:r>
      <w:r w:rsidR="00F0481E" w:rsidRPr="00ED4611">
        <w:rPr>
          <w:rFonts w:cs="Times New Roman"/>
          <w:color w:val="000000"/>
          <w:shd w:val="clear" w:color="auto" w:fill="FFFFFF"/>
        </w:rPr>
        <w:t xml:space="preserve">e las zonas costeras y marinas basado </w:t>
      </w:r>
      <w:r w:rsidRPr="00ED4611">
        <w:rPr>
          <w:rFonts w:cs="Times New Roman"/>
          <w:color w:val="000000"/>
          <w:shd w:val="clear" w:color="auto" w:fill="FFFFFF"/>
        </w:rPr>
        <w:t xml:space="preserve">en la </w:t>
      </w:r>
      <w:r w:rsidRPr="00ED4611">
        <w:rPr>
          <w:rFonts w:cs="Times New Roman"/>
          <w:b/>
          <w:color w:val="000000"/>
          <w:shd w:val="clear" w:color="auto" w:fill="FFFFFF"/>
        </w:rPr>
        <w:t>investigación, la educación</w:t>
      </w:r>
      <w:r w:rsidRPr="00ED4611">
        <w:rPr>
          <w:rFonts w:cs="Times New Roman"/>
          <w:color w:val="000000"/>
          <w:shd w:val="clear" w:color="auto" w:fill="FFFFFF"/>
        </w:rPr>
        <w:t xml:space="preserve"> y </w:t>
      </w:r>
      <w:r w:rsidRPr="00ED4611">
        <w:rPr>
          <w:rFonts w:cs="Times New Roman"/>
          <w:b/>
          <w:color w:val="000000"/>
          <w:shd w:val="clear" w:color="auto" w:fill="FFFFFF"/>
        </w:rPr>
        <w:t>participación multisectorial</w:t>
      </w:r>
      <w:r w:rsidRPr="00ED4611">
        <w:rPr>
          <w:rFonts w:cs="Times New Roman"/>
          <w:color w:val="000000"/>
          <w:shd w:val="clear" w:color="auto" w:fill="FFFFFF"/>
        </w:rPr>
        <w:t>.</w:t>
      </w:r>
      <w:r w:rsidR="00F0481E" w:rsidRPr="00ED4611">
        <w:rPr>
          <w:rFonts w:cs="Times New Roman"/>
          <w:color w:val="000000"/>
          <w:shd w:val="clear" w:color="auto" w:fill="FFFFFF"/>
        </w:rPr>
        <w:t xml:space="preserve"> ¡Es</w:t>
      </w:r>
      <w:r w:rsidRPr="00ED4611">
        <w:rPr>
          <w:rFonts w:cs="Times New Roman"/>
          <w:color w:val="000000"/>
          <w:shd w:val="clear" w:color="auto" w:fill="FFFFFF"/>
        </w:rPr>
        <w:t xml:space="preserve"> un gran reto y difícil de conciliar</w:t>
      </w:r>
      <w:r w:rsidR="00F0481E" w:rsidRPr="00ED4611">
        <w:rPr>
          <w:rFonts w:cs="Times New Roman"/>
          <w:color w:val="000000"/>
          <w:shd w:val="clear" w:color="auto" w:fill="FFFFFF"/>
        </w:rPr>
        <w:t xml:space="preserve">! </w:t>
      </w:r>
      <w:r w:rsidRPr="00ED4611">
        <w:rPr>
          <w:rFonts w:cs="Times New Roman"/>
          <w:color w:val="000000"/>
          <w:shd w:val="clear" w:color="auto" w:fill="FFFFFF"/>
        </w:rPr>
        <w:t xml:space="preserve">pero creemos </w:t>
      </w:r>
      <w:r w:rsidR="00C02049" w:rsidRPr="00ED4611">
        <w:rPr>
          <w:rFonts w:cs="Times New Roman"/>
          <w:color w:val="000000"/>
          <w:shd w:val="clear" w:color="auto" w:fill="FFFFFF"/>
        </w:rPr>
        <w:t>firmemente</w:t>
      </w:r>
      <w:r w:rsidRPr="00ED4611">
        <w:rPr>
          <w:rFonts w:cs="Times New Roman"/>
          <w:color w:val="000000"/>
          <w:shd w:val="clear" w:color="auto" w:fill="FFFFFF"/>
        </w:rPr>
        <w:t xml:space="preserve"> qu</w:t>
      </w:r>
      <w:r w:rsidR="00C02049" w:rsidRPr="00ED4611">
        <w:rPr>
          <w:rFonts w:cs="Times New Roman"/>
          <w:color w:val="000000"/>
          <w:shd w:val="clear" w:color="auto" w:fill="FFFFFF"/>
        </w:rPr>
        <w:t>e ésta es una</w:t>
      </w:r>
      <w:r w:rsidRPr="00ED4611">
        <w:rPr>
          <w:rFonts w:cs="Times New Roman"/>
          <w:color w:val="000000"/>
          <w:shd w:val="clear" w:color="auto" w:fill="FFFFFF"/>
        </w:rPr>
        <w:t xml:space="preserve"> estrategia </w:t>
      </w:r>
      <w:r w:rsidR="00C02049" w:rsidRPr="00ED4611">
        <w:rPr>
          <w:rFonts w:cs="Times New Roman"/>
          <w:color w:val="000000"/>
          <w:shd w:val="clear" w:color="auto" w:fill="FFFFFF"/>
        </w:rPr>
        <w:t>apropiada para</w:t>
      </w:r>
      <w:r w:rsidRPr="00ED4611">
        <w:rPr>
          <w:rFonts w:cs="Times New Roman"/>
          <w:color w:val="000000"/>
          <w:shd w:val="clear" w:color="auto" w:fill="FFFFFF"/>
        </w:rPr>
        <w:t xml:space="preserve"> conciliar conflictos sociales y de manejo, preservar la productividad y diversidad biológica</w:t>
      </w:r>
      <w:r w:rsidR="00C02049" w:rsidRPr="00ED4611">
        <w:rPr>
          <w:rFonts w:cs="Times New Roman"/>
          <w:color w:val="000000"/>
          <w:shd w:val="clear" w:color="auto" w:fill="FFFFFF"/>
        </w:rPr>
        <w:t>, y para promover la</w:t>
      </w:r>
      <w:r w:rsidRPr="00ED4611">
        <w:rPr>
          <w:rFonts w:cs="Times New Roman"/>
          <w:color w:val="000000"/>
          <w:shd w:val="clear" w:color="auto" w:fill="FFFFFF"/>
        </w:rPr>
        <w:t xml:space="preserve"> asignación equitativa y sostenible de los recursos marinos en beneficio de la conservación del corazón del planeta azul y nuestra especie.</w:t>
      </w:r>
    </w:p>
    <w:p w14:paraId="22F9B31F" w14:textId="77777777" w:rsidR="00150A03" w:rsidRPr="00ED4611" w:rsidRDefault="00150A03" w:rsidP="00150A03">
      <w:pPr>
        <w:rPr>
          <w:rFonts w:cs="Times New Roman"/>
        </w:rPr>
      </w:pPr>
    </w:p>
    <w:p w14:paraId="60596EF2" w14:textId="119071DB" w:rsidR="00150A03" w:rsidRPr="00ED4611" w:rsidRDefault="00150A03" w:rsidP="00150A03">
      <w:pPr>
        <w:pStyle w:val="Ttulo2"/>
        <w:rPr>
          <w:rFonts w:cs="Times New Roman"/>
        </w:rPr>
      </w:pPr>
      <w:r w:rsidRPr="00ED4611">
        <w:rPr>
          <w:rFonts w:cs="Times New Roman"/>
        </w:rPr>
        <w:t>Estrategias de manejo</w:t>
      </w:r>
      <w:r w:rsidR="0008154D">
        <w:rPr>
          <w:rFonts w:cs="Times New Roman"/>
        </w:rPr>
        <w:t xml:space="preserve"> </w:t>
      </w:r>
      <w:r w:rsidR="0008154D" w:rsidRPr="00973EA1">
        <w:rPr>
          <w:highlight w:val="red"/>
        </w:rPr>
        <w:t>foto</w:t>
      </w:r>
    </w:p>
    <w:p w14:paraId="62022D14"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Investigación científica.</w:t>
      </w:r>
    </w:p>
    <w:p w14:paraId="08883914"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Sensibilización y educación ambiental.</w:t>
      </w:r>
    </w:p>
    <w:p w14:paraId="6D025B73"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Pesquerías sostenibles.</w:t>
      </w:r>
    </w:p>
    <w:p w14:paraId="0E7B4AE8"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Planes de manejo para áreas naturales y recursos marinos.</w:t>
      </w:r>
    </w:p>
    <w:p w14:paraId="2AF57123"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lastRenderedPageBreak/>
        <w:t>Refugios pesqueros.</w:t>
      </w:r>
    </w:p>
    <w:p w14:paraId="250210CD"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Planes para restauración de ecosistemas impactados y contaminados.</w:t>
      </w:r>
    </w:p>
    <w:p w14:paraId="5B4B4E14"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Restauración de humedales y arrecifes de coral.</w:t>
      </w:r>
    </w:p>
    <w:p w14:paraId="72FF4BA6"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Planes de acción para el manejo de residuos sólidos.</w:t>
      </w:r>
    </w:p>
    <w:p w14:paraId="47061F35"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Turismo alternativo.</w:t>
      </w:r>
    </w:p>
    <w:p w14:paraId="50E8107D"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Investigación y desarrollo.</w:t>
      </w:r>
    </w:p>
    <w:p w14:paraId="71CD7C40"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Políticas públicas y legislación ambiental.</w:t>
      </w:r>
    </w:p>
    <w:p w14:paraId="73249237"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Gestión de zonas costeras.</w:t>
      </w:r>
    </w:p>
    <w:p w14:paraId="5D0A48A2"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Desarrollo urbano sostenible de las zonas costeras y marinas.</w:t>
      </w:r>
    </w:p>
    <w:p w14:paraId="6E91440B"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Proyectos alternativos de bajo impacto para el aprovechamiento de los recursos marinos.</w:t>
      </w:r>
    </w:p>
    <w:p w14:paraId="55EC47FD"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Buenas prácticas en el aprovechamiento de los recursos naturales y desarrollo de actividades económicas.</w:t>
      </w:r>
    </w:p>
    <w:p w14:paraId="6492A7A0"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Fomento al consumo responsable.</w:t>
      </w:r>
    </w:p>
    <w:p w14:paraId="6935827C" w14:textId="77777777" w:rsidR="00C02049"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Comunicación social.</w:t>
      </w:r>
    </w:p>
    <w:p w14:paraId="44DBB553" w14:textId="77777777" w:rsidR="00150A03" w:rsidRPr="00ED4611" w:rsidRDefault="00C02049" w:rsidP="00463EB4">
      <w:pPr>
        <w:pStyle w:val="Prrafodelista"/>
        <w:numPr>
          <w:ilvl w:val="0"/>
          <w:numId w:val="3"/>
        </w:numPr>
        <w:spacing w:line="240" w:lineRule="auto"/>
        <w:ind w:hanging="357"/>
        <w:rPr>
          <w:rFonts w:ascii="Times New Roman" w:hAnsi="Times New Roman" w:cs="Times New Roman"/>
          <w:sz w:val="22"/>
        </w:rPr>
      </w:pPr>
      <w:r w:rsidRPr="00ED4611">
        <w:rPr>
          <w:rFonts w:ascii="Times New Roman" w:hAnsi="Times New Roman" w:cs="Times New Roman"/>
          <w:sz w:val="22"/>
        </w:rPr>
        <w:t>Diseño e implementación de estrategias de nivel nacional, regional y estatal para la conservación y el uso sustentable del agua</w:t>
      </w:r>
    </w:p>
    <w:p w14:paraId="3BC808AB" w14:textId="77777777" w:rsidR="00C02049" w:rsidRPr="00ED4611" w:rsidRDefault="00C02049" w:rsidP="00C02049">
      <w:pPr>
        <w:pStyle w:val="Prrafodelista"/>
        <w:spacing w:line="240" w:lineRule="auto"/>
        <w:ind w:left="1429" w:firstLine="0"/>
        <w:rPr>
          <w:rFonts w:ascii="Times New Roman" w:hAnsi="Times New Roman" w:cs="Times New Roman"/>
          <w:sz w:val="22"/>
        </w:rPr>
      </w:pPr>
    </w:p>
    <w:p w14:paraId="040167F5" w14:textId="77777777" w:rsidR="00C02049" w:rsidRPr="00ED4611" w:rsidRDefault="00C02049" w:rsidP="00C02049">
      <w:pPr>
        <w:pStyle w:val="Prrafodelista"/>
        <w:spacing w:line="240" w:lineRule="auto"/>
        <w:ind w:left="1429" w:firstLine="0"/>
        <w:rPr>
          <w:rFonts w:ascii="Times New Roman" w:hAnsi="Times New Roman" w:cs="Times New Roman"/>
          <w:sz w:val="22"/>
        </w:rPr>
      </w:pPr>
    </w:p>
    <w:p w14:paraId="44FDE1B1" w14:textId="77777777" w:rsidR="00C02049" w:rsidRPr="00ED4611" w:rsidRDefault="00C02049" w:rsidP="00FC4E10">
      <w:pPr>
        <w:pStyle w:val="Ttulo1"/>
        <w:rPr>
          <w:rFonts w:cs="Times New Roman"/>
        </w:rPr>
        <w:sectPr w:rsidR="00C02049" w:rsidRPr="00ED4611">
          <w:pgSz w:w="12240" w:h="15840"/>
          <w:pgMar w:top="1417" w:right="1701" w:bottom="1417" w:left="1701" w:header="708" w:footer="708" w:gutter="0"/>
          <w:cols w:space="708"/>
          <w:docGrid w:linePitch="360"/>
        </w:sectPr>
      </w:pPr>
    </w:p>
    <w:p w14:paraId="5AC82C46" w14:textId="77777777" w:rsidR="00F75996" w:rsidRPr="00ED4611" w:rsidRDefault="00A52753" w:rsidP="00FC4E10">
      <w:pPr>
        <w:pStyle w:val="Ttulo1"/>
        <w:rPr>
          <w:rFonts w:cs="Times New Roman"/>
        </w:rPr>
      </w:pPr>
      <w:r w:rsidRPr="00ED4611">
        <w:rPr>
          <w:rFonts w:cs="Times New Roman"/>
        </w:rPr>
        <w:lastRenderedPageBreak/>
        <w:t>Investigación</w:t>
      </w:r>
    </w:p>
    <w:p w14:paraId="4C5765A0" w14:textId="77777777" w:rsidR="009C30CA" w:rsidRPr="00ED4611" w:rsidRDefault="009C30CA" w:rsidP="004674CF">
      <w:pPr>
        <w:pStyle w:val="Ttulo2"/>
        <w:rPr>
          <w:rFonts w:cs="Times New Roman"/>
        </w:rPr>
      </w:pPr>
      <w:r w:rsidRPr="00ED4611">
        <w:rPr>
          <w:rFonts w:cs="Times New Roman"/>
        </w:rPr>
        <w:t>Investigación y conservación de rayas y tiburones en el Caribe Mexicano</w:t>
      </w:r>
    </w:p>
    <w:p w14:paraId="4FE2900E" w14:textId="77777777" w:rsidR="009C30CA" w:rsidRPr="00ED4611" w:rsidRDefault="004674CF" w:rsidP="004674CF">
      <w:pPr>
        <w:rPr>
          <w:rFonts w:cs="Times New Roman"/>
        </w:rPr>
      </w:pPr>
      <w:r w:rsidRPr="00ED4611">
        <w:rPr>
          <w:rFonts w:cs="Times New Roman"/>
        </w:rPr>
        <w:t>El grupo de Elasmobranquios</w:t>
      </w:r>
      <w:r w:rsidR="00FC4E10" w:rsidRPr="00ED4611">
        <w:rPr>
          <w:rFonts w:cs="Times New Roman"/>
        </w:rPr>
        <w:t xml:space="preserve"> </w:t>
      </w:r>
      <w:r w:rsidR="009C30CA" w:rsidRPr="00ED4611">
        <w:rPr>
          <w:rFonts w:cs="Times New Roman"/>
        </w:rPr>
        <w:t xml:space="preserve">es un grupo de </w:t>
      </w:r>
      <w:r w:rsidR="00FC4E10" w:rsidRPr="00ED4611">
        <w:rPr>
          <w:rFonts w:cs="Times New Roman"/>
        </w:rPr>
        <w:t>peces</w:t>
      </w:r>
      <w:r w:rsidR="009C30CA" w:rsidRPr="00ED4611">
        <w:rPr>
          <w:rFonts w:cs="Times New Roman"/>
        </w:rPr>
        <w:t xml:space="preserve"> marinos muy antiguo que se divide en dos subgrupos, tiburones y rayas</w:t>
      </w:r>
      <w:r w:rsidRPr="00ED4611">
        <w:rPr>
          <w:rFonts w:cs="Times New Roman"/>
        </w:rPr>
        <w:t xml:space="preserve"> (o batoideos)</w:t>
      </w:r>
      <w:r w:rsidR="00FC4E10" w:rsidRPr="00ED4611">
        <w:rPr>
          <w:rFonts w:cs="Times New Roman"/>
        </w:rPr>
        <w:t>.</w:t>
      </w:r>
      <w:r w:rsidRPr="00ED4611">
        <w:rPr>
          <w:rFonts w:cs="Times New Roman"/>
        </w:rPr>
        <w:t xml:space="preserve"> </w:t>
      </w:r>
      <w:r w:rsidR="00FC4E10" w:rsidRPr="00ED4611">
        <w:rPr>
          <w:rFonts w:cs="Times New Roman"/>
        </w:rPr>
        <w:t xml:space="preserve">Los tiburones y las rayas comparten características </w:t>
      </w:r>
      <w:r w:rsidRPr="00ED4611">
        <w:rPr>
          <w:rFonts w:cs="Times New Roman"/>
        </w:rPr>
        <w:t>como</w:t>
      </w:r>
      <w:r w:rsidR="009F02E8" w:rsidRPr="00ED4611">
        <w:rPr>
          <w:rFonts w:cs="Times New Roman"/>
        </w:rPr>
        <w:t xml:space="preserve"> (</w:t>
      </w:r>
      <w:r w:rsidR="009F02E8" w:rsidRPr="00DE0BB6">
        <w:rPr>
          <w:rFonts w:cs="Times New Roman"/>
          <w:highlight w:val="red"/>
        </w:rPr>
        <w:t>FIG</w:t>
      </w:r>
      <w:r w:rsidR="009F02E8" w:rsidRPr="00ED4611">
        <w:rPr>
          <w:rFonts w:cs="Times New Roman"/>
        </w:rPr>
        <w:t>)</w:t>
      </w:r>
      <w:r w:rsidRPr="00ED4611">
        <w:rPr>
          <w:rFonts w:cs="Times New Roman"/>
        </w:rPr>
        <w:t>: un</w:t>
      </w:r>
      <w:r w:rsidR="00FC4E10" w:rsidRPr="00ED4611">
        <w:rPr>
          <w:rFonts w:cs="Times New Roman"/>
        </w:rPr>
        <w:t xml:space="preserve"> esqueleto</w:t>
      </w:r>
      <w:r w:rsidRPr="00ED4611">
        <w:rPr>
          <w:rFonts w:cs="Times New Roman"/>
        </w:rPr>
        <w:t xml:space="preserve"> que</w:t>
      </w:r>
      <w:r w:rsidR="00FC4E10" w:rsidRPr="00ED4611">
        <w:rPr>
          <w:rFonts w:cs="Times New Roman"/>
        </w:rPr>
        <w:t xml:space="preserve"> está hecho de cartílago y no de hueso como otros peces, las aperturas branquiales son expuestas y tienen fertilización interna por lo que los machos tienen órganos sexuales </w:t>
      </w:r>
      <w:r w:rsidRPr="00ED4611">
        <w:rPr>
          <w:rFonts w:cs="Times New Roman"/>
        </w:rPr>
        <w:t>externos</w:t>
      </w:r>
      <w:r w:rsidR="00FC4E10" w:rsidRPr="00ED4611">
        <w:rPr>
          <w:rFonts w:cs="Times New Roman"/>
        </w:rPr>
        <w:t>.</w:t>
      </w:r>
      <w:r w:rsidRPr="00ED4611">
        <w:rPr>
          <w:rFonts w:cs="Times New Roman"/>
        </w:rPr>
        <w:t xml:space="preserve"> Las rayas son diferentes de los tiburones en</w:t>
      </w:r>
      <w:r w:rsidR="009F02E8" w:rsidRPr="00ED4611">
        <w:rPr>
          <w:rFonts w:cs="Times New Roman"/>
        </w:rPr>
        <w:t xml:space="preserve"> (</w:t>
      </w:r>
      <w:r w:rsidR="009F02E8" w:rsidRPr="00DE0BB6">
        <w:rPr>
          <w:rFonts w:cs="Times New Roman"/>
          <w:highlight w:val="red"/>
        </w:rPr>
        <w:t>FIG</w:t>
      </w:r>
      <w:r w:rsidR="009F02E8" w:rsidRPr="00ED4611">
        <w:rPr>
          <w:rFonts w:cs="Times New Roman"/>
        </w:rPr>
        <w:t>)</w:t>
      </w:r>
      <w:r w:rsidRPr="00ED4611">
        <w:rPr>
          <w:rFonts w:cs="Times New Roman"/>
        </w:rPr>
        <w:t xml:space="preserve">: </w:t>
      </w:r>
      <w:r w:rsidR="009C30CA" w:rsidRPr="00ED4611">
        <w:rPr>
          <w:rFonts w:cs="Times New Roman"/>
        </w:rPr>
        <w:t xml:space="preserve">la posición de </w:t>
      </w:r>
      <w:r w:rsidRPr="00ED4611">
        <w:rPr>
          <w:rFonts w:cs="Times New Roman"/>
        </w:rPr>
        <w:t xml:space="preserve">las </w:t>
      </w:r>
      <w:r w:rsidR="009C30CA" w:rsidRPr="00ED4611">
        <w:rPr>
          <w:rFonts w:cs="Times New Roman"/>
        </w:rPr>
        <w:t>branquias</w:t>
      </w:r>
      <w:r w:rsidRPr="00ED4611">
        <w:rPr>
          <w:rFonts w:cs="Times New Roman"/>
        </w:rPr>
        <w:t xml:space="preserve"> porque</w:t>
      </w:r>
      <w:r w:rsidR="009C30CA" w:rsidRPr="00ED4611">
        <w:rPr>
          <w:rFonts w:cs="Times New Roman"/>
        </w:rPr>
        <w:t xml:space="preserve"> las r</w:t>
      </w:r>
      <w:r w:rsidRPr="00ED4611">
        <w:rPr>
          <w:rFonts w:cs="Times New Roman"/>
        </w:rPr>
        <w:t xml:space="preserve">ayas tienen las branquias en el área </w:t>
      </w:r>
      <w:r w:rsidR="009C30CA" w:rsidRPr="00ED4611">
        <w:rPr>
          <w:rFonts w:cs="Times New Roman"/>
        </w:rPr>
        <w:t xml:space="preserve">ventral y los tiburones en </w:t>
      </w:r>
      <w:r w:rsidRPr="00ED4611">
        <w:rPr>
          <w:rFonts w:cs="Times New Roman"/>
        </w:rPr>
        <w:t>el área</w:t>
      </w:r>
      <w:r w:rsidR="009C30CA" w:rsidRPr="00ED4611">
        <w:rPr>
          <w:rFonts w:cs="Times New Roman"/>
        </w:rPr>
        <w:t xml:space="preserve"> lateral del cuerpo. Además, el cuerpo de las rayas está formado por un disco que es resultado de la fusión de las aletas pectorales con la cabeza</w:t>
      </w:r>
      <w:r w:rsidRPr="00ED4611">
        <w:rPr>
          <w:rFonts w:cs="Times New Roman"/>
        </w:rPr>
        <w:t xml:space="preserve">, mientras que los tiburones tienen una aleta pectoral bien definida y separada de la cabeza. </w:t>
      </w:r>
      <w:r w:rsidR="009C30CA" w:rsidRPr="00ED4611">
        <w:rPr>
          <w:rFonts w:cs="Times New Roman"/>
        </w:rPr>
        <w:t>Algunas rayas tienen las aletas caudales (aletas de la cola) reducidas y nadan por medio de ondulaciones del disco, y otras rayas tienen desarrollada una cola con aletas de manera similar</w:t>
      </w:r>
      <w:r w:rsidRPr="00ED4611">
        <w:rPr>
          <w:rFonts w:cs="Times New Roman"/>
        </w:rPr>
        <w:t xml:space="preserve"> a los tiburones. El grupo de batoideos incluye diferentes tipos de rayas como rayas eléctricas, rayas guitarra, el pez sierra, mantas, rayas águila, etc.</w:t>
      </w:r>
    </w:p>
    <w:p w14:paraId="41BD3643" w14:textId="77777777" w:rsidR="009C30CA" w:rsidRPr="00ED4611" w:rsidRDefault="009C30CA" w:rsidP="009C30CA">
      <w:pPr>
        <w:rPr>
          <w:rFonts w:cs="Times New Roman"/>
        </w:rPr>
      </w:pPr>
      <w:r w:rsidRPr="00ED4611">
        <w:rPr>
          <w:rFonts w:cs="Times New Roman"/>
        </w:rPr>
        <w:t>Los tiburones y rayas son uno de los linajes más antiguos de vertebrados con un registro fósil que se extiende hasta el periodo Ordovícico tardío que se ubica aproximadamente hace 485 millones de años. Estudio</w:t>
      </w:r>
      <w:r w:rsidR="004674CF" w:rsidRPr="00ED4611">
        <w:rPr>
          <w:rFonts w:cs="Times New Roman"/>
        </w:rPr>
        <w:t>s</w:t>
      </w:r>
      <w:r w:rsidRPr="00ED4611">
        <w:rPr>
          <w:rFonts w:cs="Times New Roman"/>
        </w:rPr>
        <w:t xml:space="preserve"> morfológicos han sugerido que las rayas</w:t>
      </w:r>
      <w:r w:rsidR="004674CF" w:rsidRPr="00ED4611">
        <w:rPr>
          <w:rFonts w:cs="Times New Roman"/>
        </w:rPr>
        <w:t xml:space="preserve"> evolucionaron de los tiburones, </w:t>
      </w:r>
      <w:r w:rsidRPr="00ED4611">
        <w:rPr>
          <w:rFonts w:cs="Times New Roman"/>
          <w:noProof/>
        </w:rPr>
        <w:t>pero estudios geneticos más recientes, indican que las rayas evolucionaron junto con el grupo de tiburones y son considerados grupos hermanos</w:t>
      </w:r>
      <w:r w:rsidR="004674CF" w:rsidRPr="00ED4611">
        <w:rPr>
          <w:rFonts w:cs="Times New Roman"/>
        </w:rPr>
        <w:t>.</w:t>
      </w:r>
    </w:p>
    <w:p w14:paraId="12D785A1" w14:textId="77777777" w:rsidR="009C30CA" w:rsidRPr="00ED4611" w:rsidRDefault="009C30CA" w:rsidP="009C30CA">
      <w:pPr>
        <w:rPr>
          <w:rFonts w:cs="Times New Roman"/>
        </w:rPr>
      </w:pPr>
      <w:r w:rsidRPr="00ED4611">
        <w:rPr>
          <w:rFonts w:cs="Times New Roman"/>
        </w:rPr>
        <w:t>Existen tiburones y rayas en todos los ecosistemas marinos y son un componente muy importante de sus comunidades porque son depredadores primarios, secundarios, y terciarios</w:t>
      </w:r>
      <w:r w:rsidR="00E968D2" w:rsidRPr="00ED4611">
        <w:rPr>
          <w:rFonts w:cs="Times New Roman"/>
        </w:rPr>
        <w:t xml:space="preserve"> (</w:t>
      </w:r>
      <w:r w:rsidR="00E968D2" w:rsidRPr="00DE0BB6">
        <w:rPr>
          <w:rFonts w:cs="Times New Roman"/>
          <w:highlight w:val="red"/>
        </w:rPr>
        <w:t>FIG</w:t>
      </w:r>
      <w:r w:rsidR="00E968D2" w:rsidRPr="00ED4611">
        <w:rPr>
          <w:rFonts w:cs="Times New Roman"/>
        </w:rPr>
        <w:t>)</w:t>
      </w:r>
      <w:r w:rsidRPr="00ED4611">
        <w:rPr>
          <w:rFonts w:cs="Times New Roman"/>
        </w:rPr>
        <w:t xml:space="preserve">. Esto significa que controlan las poblaciones de organismos más pequeños que son parte de su dieta y cuando un depredador de este tipo es removido del ecosistema, la estructura de las comunidades cambia significativamente. Particularmente en el caso de los arrecifes de coral, la eliminación de estos animales causa la reducción de peces herbívoros que mantienen controladas las poblaciones de algas. Cuando las poblaciones de algas se expanden, las comunidades de corales se reducen debido a la falta de hábitat y </w:t>
      </w:r>
      <w:r w:rsidR="004674CF" w:rsidRPr="00ED4611">
        <w:rPr>
          <w:rFonts w:cs="Times New Roman"/>
        </w:rPr>
        <w:t xml:space="preserve">oxígeno. </w:t>
      </w:r>
      <w:r w:rsidRPr="00ED4611">
        <w:rPr>
          <w:rFonts w:cs="Times New Roman"/>
        </w:rPr>
        <w:t>Además de su importancia ecológica, muchas especies de tiburones y rayas son muy importantes en la economía de las comunidades humanas porque sostienen pesquerías intensas y turismo</w:t>
      </w:r>
      <w:r w:rsidR="004674CF" w:rsidRPr="00ED4611">
        <w:rPr>
          <w:rFonts w:cs="Times New Roman"/>
        </w:rPr>
        <w:t xml:space="preserve">. </w:t>
      </w:r>
      <w:r w:rsidRPr="00ED4611">
        <w:rPr>
          <w:rFonts w:cs="Times New Roman"/>
        </w:rPr>
        <w:t>Como consecuencia, la reducción de las poblaciones de tiburones y rayas afecta de manera negativa, no solo a los ecosistemas que habitan, sino también a los sectores económicos que sustentan.</w:t>
      </w:r>
    </w:p>
    <w:p w14:paraId="712E2A6E" w14:textId="77777777" w:rsidR="009C30CA" w:rsidRPr="00ED4611" w:rsidRDefault="009C30CA" w:rsidP="009C30CA">
      <w:pPr>
        <w:rPr>
          <w:rFonts w:cs="Times New Roman"/>
        </w:rPr>
      </w:pPr>
      <w:r w:rsidRPr="00ED4611">
        <w:rPr>
          <w:rFonts w:cs="Times New Roman"/>
        </w:rPr>
        <w:t>Las características biológicas de este grupo hacen que estas especies sean extremadamente vulnerables a la sobre explotación, particularmente comparados con especies de peces óseos que son exp</w:t>
      </w:r>
      <w:r w:rsidR="004674CF" w:rsidRPr="00ED4611">
        <w:rPr>
          <w:rFonts w:cs="Times New Roman"/>
        </w:rPr>
        <w:t>lotadas con la misma intensidad.</w:t>
      </w:r>
      <w:r w:rsidRPr="00ED4611">
        <w:rPr>
          <w:rFonts w:cs="Times New Roman"/>
        </w:rPr>
        <w:t xml:space="preserve"> Estas características incluyen: un crecimiento muy lento, una madurez sexual tardía, periodos de gestación largos, y baja producción de crías. Esta combinación de factores biológicos, ecológicos y económicos, ha resultado en una alarmante disminución de las poblaciones de tiburones y rayas en las últimas décadas debido a la sobre explotación, la destrucción de hábitats importantes, y la falta de información para un manejo. Esta importancia ecológica y económica aunada a las reducciones alarmantes de sus poblaciones, ha llamado la atención de investigadores, conservacionistas, y gobiernos para desarrollar programas de investigación y conservación de estas especies. </w:t>
      </w:r>
    </w:p>
    <w:p w14:paraId="131EBFF7" w14:textId="77777777" w:rsidR="009C30CA" w:rsidRPr="00ED4611" w:rsidRDefault="009C30CA" w:rsidP="009C30CA">
      <w:pPr>
        <w:rPr>
          <w:rFonts w:cs="Times New Roman"/>
        </w:rPr>
      </w:pPr>
      <w:r w:rsidRPr="00ED4611">
        <w:rPr>
          <w:rFonts w:cs="Times New Roman"/>
        </w:rPr>
        <w:t xml:space="preserve">La producción de una línea base de tiburones y rayas es muy importante para conocer la diversidad de este grupo e identificar los hábitats clave en áreas de interés particular como los arrecifes coralinos del caribe. Además, el monitoreo de sus poblaciones </w:t>
      </w:r>
      <w:r w:rsidR="004674CF" w:rsidRPr="00ED4611">
        <w:rPr>
          <w:rFonts w:cs="Times New Roman"/>
        </w:rPr>
        <w:t>produce</w:t>
      </w:r>
      <w:r w:rsidRPr="00ED4611">
        <w:rPr>
          <w:rFonts w:cs="Times New Roman"/>
        </w:rPr>
        <w:t xml:space="preserve"> información </w:t>
      </w:r>
      <w:r w:rsidR="004674CF" w:rsidRPr="00ED4611">
        <w:rPr>
          <w:rFonts w:cs="Times New Roman"/>
        </w:rPr>
        <w:t>útil</w:t>
      </w:r>
      <w:r w:rsidRPr="00ED4611">
        <w:rPr>
          <w:rFonts w:cs="Times New Roman"/>
        </w:rPr>
        <w:t xml:space="preserve"> para mejorar planes de manejo y la efectividad de áreas marina protegidas. Por lo anterior, el objetivo</w:t>
      </w:r>
      <w:r w:rsidR="009F02E8" w:rsidRPr="00ED4611">
        <w:rPr>
          <w:rFonts w:cs="Times New Roman"/>
        </w:rPr>
        <w:t xml:space="preserve"> general del estudio de tiburones y rayas</w:t>
      </w:r>
      <w:r w:rsidRPr="00ED4611">
        <w:rPr>
          <w:rFonts w:cs="Times New Roman"/>
        </w:rPr>
        <w:t xml:space="preserve"> es producir una línea base </w:t>
      </w:r>
      <w:r w:rsidR="009F02E8" w:rsidRPr="00ED4611">
        <w:rPr>
          <w:rFonts w:cs="Times New Roman"/>
        </w:rPr>
        <w:t>para estas especies</w:t>
      </w:r>
      <w:r w:rsidRPr="00ED4611">
        <w:rPr>
          <w:rFonts w:cs="Times New Roman"/>
        </w:rPr>
        <w:t xml:space="preserve"> en las áreas marinas protegidas del estado de Quintana Roo, México. Este proyecto se enfocará en dos temas principales: la caracterización y monitoreo de tiburones y rayas en áreas marinas protegidas; </w:t>
      </w:r>
      <w:r w:rsidRPr="00ED4611">
        <w:rPr>
          <w:rFonts w:cs="Times New Roman"/>
        </w:rPr>
        <w:lastRenderedPageBreak/>
        <w:t xml:space="preserve">y el estudio de una especie de raya comercialmente importante en el área, la raya águila </w:t>
      </w:r>
      <w:r w:rsidRPr="00ED4611">
        <w:rPr>
          <w:rFonts w:cs="Times New Roman"/>
          <w:i/>
        </w:rPr>
        <w:t>(Aetobatus narinari).</w:t>
      </w:r>
    </w:p>
    <w:p w14:paraId="1DB71FE7" w14:textId="77777777" w:rsidR="00F13D23" w:rsidRPr="00ED4611" w:rsidRDefault="00F13D23" w:rsidP="00D82DB4">
      <w:pPr>
        <w:rPr>
          <w:rFonts w:cs="Times New Roman"/>
          <w:b/>
        </w:rPr>
      </w:pPr>
    </w:p>
    <w:p w14:paraId="154FAB1A" w14:textId="77777777" w:rsidR="004674CF" w:rsidRPr="00ED4611" w:rsidRDefault="00CF7667" w:rsidP="00F13D23">
      <w:pPr>
        <w:pStyle w:val="Ttulo3"/>
        <w:rPr>
          <w:rFonts w:cs="Times New Roman"/>
        </w:rPr>
      </w:pPr>
      <w:r w:rsidRPr="00ED4611">
        <w:rPr>
          <w:rFonts w:cs="Times New Roman"/>
        </w:rPr>
        <w:t xml:space="preserve">LINK TO: </w:t>
      </w:r>
      <w:r w:rsidR="004674CF" w:rsidRPr="00ED4611">
        <w:rPr>
          <w:rFonts w:cs="Times New Roman"/>
        </w:rPr>
        <w:t>Caracterización y monitoreo de tiburones y rayas en áreas marinas protegidas del estado de Quintana Roo.</w:t>
      </w:r>
    </w:p>
    <w:p w14:paraId="2C63B12E" w14:textId="77777777" w:rsidR="00F13D23" w:rsidRPr="00ED4611" w:rsidRDefault="00F13D23" w:rsidP="00F13D23">
      <w:pPr>
        <w:rPr>
          <w:rFonts w:cs="Times New Roman"/>
        </w:rPr>
      </w:pPr>
    </w:p>
    <w:p w14:paraId="0790F60D" w14:textId="77777777" w:rsidR="00F13D23" w:rsidRPr="00ED4611" w:rsidRDefault="00F13D23" w:rsidP="00F13D23">
      <w:pPr>
        <w:rPr>
          <w:rFonts w:cs="Times New Roman"/>
        </w:rPr>
      </w:pPr>
      <w:r w:rsidRPr="00DE0BB6">
        <w:rPr>
          <w:rFonts w:cs="Times New Roman"/>
          <w:highlight w:val="red"/>
        </w:rPr>
        <w:t>Pic para link</w:t>
      </w:r>
    </w:p>
    <w:p w14:paraId="5F3BF702" w14:textId="77777777" w:rsidR="00F13D23" w:rsidRPr="00ED4611" w:rsidRDefault="00F13D23" w:rsidP="00F13D23">
      <w:pPr>
        <w:rPr>
          <w:rFonts w:cs="Times New Roman"/>
        </w:rPr>
      </w:pPr>
    </w:p>
    <w:p w14:paraId="1A8000F7" w14:textId="77777777" w:rsidR="004674CF" w:rsidRPr="00ED4611" w:rsidRDefault="004674CF" w:rsidP="004674CF">
      <w:pPr>
        <w:rPr>
          <w:rFonts w:cs="Times New Roman"/>
        </w:rPr>
      </w:pPr>
      <w:r w:rsidRPr="00ED4611">
        <w:rPr>
          <w:rFonts w:cs="Times New Roman"/>
        </w:rPr>
        <w:t>En México existen más de 200 especies de tiburones y rayas tropicales y sub-tropicales explotadas por diferentes tipos de flotillas pesqueras en ambos litorales. A pesar de la importancia económica del ‘turismo de naturaleza’ que incluye varias especies d</w:t>
      </w:r>
      <w:r w:rsidR="009F02E8" w:rsidRPr="00ED4611">
        <w:rPr>
          <w:rFonts w:cs="Times New Roman"/>
        </w:rPr>
        <w:t xml:space="preserve">e tiburones y rayas </w:t>
      </w:r>
      <w:r w:rsidRPr="00ED4611">
        <w:rPr>
          <w:rFonts w:cs="Times New Roman"/>
        </w:rPr>
        <w:t>en Quintana Roo (e.g tiburón ballena, tiburón toro, manta gigante, rayas águila, etc.), la información disponible sobre la diversidad y biología de este grupo es limitada, por lo que es necesario producir una línea base para su conservación.</w:t>
      </w:r>
    </w:p>
    <w:p w14:paraId="3BB1B329" w14:textId="77777777" w:rsidR="004674CF" w:rsidRPr="00ED4611" w:rsidRDefault="004674CF" w:rsidP="004674CF">
      <w:pPr>
        <w:rPr>
          <w:rFonts w:cs="Times New Roman"/>
        </w:rPr>
      </w:pPr>
      <w:r w:rsidRPr="00ED4611">
        <w:rPr>
          <w:rFonts w:cs="Times New Roman"/>
        </w:rPr>
        <w:t>A nivel global, nacional y local, el ‘turismo de naturaleza’ particularmente el nado y buceo autónomo con tiburones y rayas ha ido en aumento</w:t>
      </w:r>
      <w:r w:rsidR="00E968D2" w:rsidRPr="00ED4611">
        <w:rPr>
          <w:rFonts w:cs="Times New Roman"/>
        </w:rPr>
        <w:t xml:space="preserve"> (</w:t>
      </w:r>
      <w:r w:rsidR="00E968D2" w:rsidRPr="00DE0BB6">
        <w:rPr>
          <w:rFonts w:cs="Times New Roman"/>
          <w:highlight w:val="red"/>
        </w:rPr>
        <w:t>FIG</w:t>
      </w:r>
      <w:r w:rsidR="00E968D2" w:rsidRPr="00ED4611">
        <w:rPr>
          <w:rFonts w:cs="Times New Roman"/>
        </w:rPr>
        <w:t>)</w:t>
      </w:r>
      <w:r w:rsidR="009F02E8" w:rsidRPr="00ED4611">
        <w:rPr>
          <w:rFonts w:cs="Times New Roman"/>
        </w:rPr>
        <w:t>.</w:t>
      </w:r>
      <w:r w:rsidRPr="00ED4611">
        <w:rPr>
          <w:rFonts w:cs="Times New Roman"/>
          <w:noProof/>
        </w:rPr>
        <w:t xml:space="preserve"> </w:t>
      </w:r>
      <w:r w:rsidR="009F02E8" w:rsidRPr="00ED4611">
        <w:rPr>
          <w:rFonts w:cs="Times New Roman"/>
        </w:rPr>
        <w:t xml:space="preserve">En </w:t>
      </w:r>
      <w:r w:rsidRPr="00ED4611">
        <w:rPr>
          <w:rFonts w:cs="Times New Roman"/>
        </w:rPr>
        <w:t>el estado de Quintana Roo</w:t>
      </w:r>
      <w:r w:rsidR="009F02E8" w:rsidRPr="00ED4611">
        <w:rPr>
          <w:rFonts w:cs="Times New Roman"/>
        </w:rPr>
        <w:t>,</w:t>
      </w:r>
      <w:r w:rsidRPr="00ED4611">
        <w:rPr>
          <w:rFonts w:cs="Times New Roman"/>
        </w:rPr>
        <w:t xml:space="preserve"> se reconocen seis áreas principales de turismo con tiburones y rayas: Holbox e Isla Mujeres con el tiburón ballena y manta gigante, Cozumel, Puerto Morelos y Cancún con la raya águila y Playa del Carmen con el tiburón toro. Muchas de estas localidades tienen programas de manejo como áreas marina protegidas (AMPs), pero cuando hay especies migratorias o con hábitats muy grandes, las medidas de manejo que son dependientes del espacio como una AMP, pueden no ser </w:t>
      </w:r>
      <w:r w:rsidR="009F02E8" w:rsidRPr="00ED4611">
        <w:rPr>
          <w:rFonts w:cs="Times New Roman"/>
        </w:rPr>
        <w:t xml:space="preserve">suficiente para proteger dichas especies. </w:t>
      </w:r>
      <w:r w:rsidRPr="00ED4611">
        <w:rPr>
          <w:rFonts w:cs="Times New Roman"/>
        </w:rPr>
        <w:t>Por lo tanto, conocer y monitorear las poblaciones de tiburones y rayas dentro de AMPs es muy importante para evaluar su efectividad la de los planes de manejo.</w:t>
      </w:r>
    </w:p>
    <w:p w14:paraId="2B3304E9" w14:textId="3DB8BF85" w:rsidR="004674CF" w:rsidRPr="00ED4611" w:rsidRDefault="004674CF" w:rsidP="004674CF">
      <w:pPr>
        <w:rPr>
          <w:rFonts w:cs="Times New Roman"/>
        </w:rPr>
      </w:pPr>
      <w:r w:rsidRPr="00ED4611">
        <w:rPr>
          <w:rFonts w:cs="Times New Roman"/>
        </w:rPr>
        <w:t xml:space="preserve">Los objetivos de este estudio </w:t>
      </w:r>
      <w:r w:rsidR="00E221F8">
        <w:rPr>
          <w:rFonts w:cs="Times New Roman"/>
        </w:rPr>
        <w:t>d</w:t>
      </w:r>
      <w:r w:rsidRPr="00ED4611">
        <w:rPr>
          <w:rFonts w:cs="Times New Roman"/>
        </w:rPr>
        <w:t>entro de las áreas marin</w:t>
      </w:r>
      <w:r w:rsidR="009F02E8" w:rsidRPr="00ED4611">
        <w:rPr>
          <w:rFonts w:cs="Times New Roman"/>
        </w:rPr>
        <w:t>a</w:t>
      </w:r>
      <w:r w:rsidRPr="00ED4611">
        <w:rPr>
          <w:rFonts w:cs="Times New Roman"/>
        </w:rPr>
        <w:t xml:space="preserve"> protegidas del estado de Quintana Roo, México son:</w:t>
      </w:r>
    </w:p>
    <w:p w14:paraId="5F503064" w14:textId="77777777" w:rsidR="004674CF" w:rsidRPr="00ED4611" w:rsidRDefault="004674CF" w:rsidP="00463EB4">
      <w:pPr>
        <w:pStyle w:val="Prrafodelista"/>
        <w:numPr>
          <w:ilvl w:val="0"/>
          <w:numId w:val="1"/>
        </w:numPr>
        <w:spacing w:line="240" w:lineRule="auto"/>
        <w:ind w:hanging="357"/>
        <w:rPr>
          <w:rFonts w:ascii="Times New Roman" w:hAnsi="Times New Roman" w:cs="Times New Roman"/>
          <w:sz w:val="22"/>
        </w:rPr>
      </w:pPr>
      <w:r w:rsidRPr="00ED4611">
        <w:rPr>
          <w:rFonts w:ascii="Times New Roman" w:hAnsi="Times New Roman" w:cs="Times New Roman"/>
          <w:sz w:val="22"/>
        </w:rPr>
        <w:t>Caracterizar la diversidad y distribución de tiburones y rayas en cada área.</w:t>
      </w:r>
    </w:p>
    <w:p w14:paraId="225D4CB0" w14:textId="77777777" w:rsidR="004674CF" w:rsidRPr="00ED4611" w:rsidRDefault="004674CF" w:rsidP="00463EB4">
      <w:pPr>
        <w:pStyle w:val="Prrafodelista"/>
        <w:numPr>
          <w:ilvl w:val="0"/>
          <w:numId w:val="1"/>
        </w:numPr>
        <w:spacing w:line="240" w:lineRule="auto"/>
        <w:ind w:hanging="357"/>
        <w:rPr>
          <w:rFonts w:ascii="Times New Roman" w:hAnsi="Times New Roman" w:cs="Times New Roman"/>
          <w:sz w:val="22"/>
        </w:rPr>
      </w:pPr>
      <w:r w:rsidRPr="00ED4611">
        <w:rPr>
          <w:rFonts w:ascii="Times New Roman" w:hAnsi="Times New Roman" w:cs="Times New Roman"/>
          <w:sz w:val="22"/>
        </w:rPr>
        <w:t xml:space="preserve">Identificar los hábitats clave para estas especies dentro de cada área protegida. </w:t>
      </w:r>
    </w:p>
    <w:p w14:paraId="7053C60A" w14:textId="77777777" w:rsidR="004674CF" w:rsidRPr="00ED4611" w:rsidRDefault="004674CF" w:rsidP="00463EB4">
      <w:pPr>
        <w:pStyle w:val="Prrafodelista"/>
        <w:numPr>
          <w:ilvl w:val="0"/>
          <w:numId w:val="1"/>
        </w:numPr>
        <w:spacing w:line="240" w:lineRule="auto"/>
        <w:ind w:hanging="357"/>
        <w:rPr>
          <w:rFonts w:ascii="Times New Roman" w:hAnsi="Times New Roman" w:cs="Times New Roman"/>
          <w:sz w:val="22"/>
        </w:rPr>
      </w:pPr>
      <w:r w:rsidRPr="00ED4611">
        <w:rPr>
          <w:rFonts w:ascii="Times New Roman" w:hAnsi="Times New Roman" w:cs="Times New Roman"/>
          <w:sz w:val="22"/>
        </w:rPr>
        <w:t xml:space="preserve">Producir una guía vidual de las especies presentes en cada área. </w:t>
      </w:r>
    </w:p>
    <w:p w14:paraId="58E1601F" w14:textId="77777777" w:rsidR="004674CF" w:rsidRPr="00ED4611" w:rsidRDefault="004674CF" w:rsidP="00463EB4">
      <w:pPr>
        <w:pStyle w:val="Prrafodelista"/>
        <w:numPr>
          <w:ilvl w:val="0"/>
          <w:numId w:val="1"/>
        </w:numPr>
        <w:spacing w:line="240" w:lineRule="auto"/>
        <w:ind w:hanging="357"/>
        <w:rPr>
          <w:rFonts w:ascii="Times New Roman" w:hAnsi="Times New Roman" w:cs="Times New Roman"/>
          <w:sz w:val="22"/>
        </w:rPr>
      </w:pPr>
      <w:r w:rsidRPr="00ED4611">
        <w:rPr>
          <w:rFonts w:ascii="Times New Roman" w:hAnsi="Times New Roman" w:cs="Times New Roman"/>
          <w:sz w:val="22"/>
        </w:rPr>
        <w:t xml:space="preserve">Identificar cuales especies de interés (enlisadas en la IUCN Lista Roja) existen en cada área. </w:t>
      </w:r>
    </w:p>
    <w:p w14:paraId="59317414" w14:textId="77777777" w:rsidR="004674CF" w:rsidRPr="00ED4611" w:rsidRDefault="004674CF" w:rsidP="00463EB4">
      <w:pPr>
        <w:pStyle w:val="Prrafodelista"/>
        <w:numPr>
          <w:ilvl w:val="0"/>
          <w:numId w:val="1"/>
        </w:numPr>
        <w:spacing w:line="240" w:lineRule="auto"/>
        <w:ind w:hanging="357"/>
        <w:rPr>
          <w:rFonts w:ascii="Times New Roman" w:hAnsi="Times New Roman" w:cs="Times New Roman"/>
          <w:sz w:val="22"/>
        </w:rPr>
      </w:pPr>
      <w:r w:rsidRPr="00ED4611">
        <w:rPr>
          <w:rFonts w:ascii="Times New Roman" w:hAnsi="Times New Roman" w:cs="Times New Roman"/>
          <w:sz w:val="22"/>
        </w:rPr>
        <w:t>Producir y promover un programa de monitoreo adecuado en cada área.</w:t>
      </w:r>
    </w:p>
    <w:p w14:paraId="593F15E8" w14:textId="77777777" w:rsidR="004674CF" w:rsidRPr="00ED4611" w:rsidRDefault="004674CF" w:rsidP="00463EB4">
      <w:pPr>
        <w:pStyle w:val="Prrafodelista"/>
        <w:numPr>
          <w:ilvl w:val="0"/>
          <w:numId w:val="1"/>
        </w:numPr>
        <w:spacing w:line="240" w:lineRule="auto"/>
        <w:ind w:hanging="357"/>
        <w:rPr>
          <w:rFonts w:ascii="Times New Roman" w:hAnsi="Times New Roman" w:cs="Times New Roman"/>
          <w:sz w:val="22"/>
        </w:rPr>
      </w:pPr>
      <w:r w:rsidRPr="00ED4611">
        <w:rPr>
          <w:rFonts w:ascii="Times New Roman" w:hAnsi="Times New Roman" w:cs="Times New Roman"/>
          <w:sz w:val="22"/>
        </w:rPr>
        <w:t>Preparar material educativo y para divulgación de resultados a la comunidad local.</w:t>
      </w:r>
    </w:p>
    <w:p w14:paraId="64383BAC" w14:textId="77777777" w:rsidR="009C30CA" w:rsidRPr="00ED4611" w:rsidRDefault="009C30CA" w:rsidP="009C30CA">
      <w:pPr>
        <w:rPr>
          <w:rFonts w:cs="Times New Roman"/>
        </w:rPr>
      </w:pPr>
    </w:p>
    <w:p w14:paraId="5C561FE2" w14:textId="77777777" w:rsidR="009F02E8" w:rsidRPr="00ED4611" w:rsidRDefault="00F13D23" w:rsidP="00F13D23">
      <w:pPr>
        <w:pStyle w:val="Ttulo3"/>
        <w:rPr>
          <w:rFonts w:cs="Times New Roman"/>
        </w:rPr>
      </w:pPr>
      <w:r w:rsidRPr="00ED4611">
        <w:rPr>
          <w:rFonts w:cs="Times New Roman"/>
        </w:rPr>
        <w:t xml:space="preserve">LINK TO: </w:t>
      </w:r>
      <w:r w:rsidR="009F02E8" w:rsidRPr="00ED4611">
        <w:rPr>
          <w:rFonts w:cs="Times New Roman"/>
        </w:rPr>
        <w:t>La raya águila pinta del caribe (Aetobatus narinari)</w:t>
      </w:r>
    </w:p>
    <w:p w14:paraId="6F11F83E" w14:textId="77777777" w:rsidR="00F13D23" w:rsidRPr="00ED4611" w:rsidRDefault="00F13D23" w:rsidP="00F13D23">
      <w:pPr>
        <w:rPr>
          <w:rFonts w:cs="Times New Roman"/>
        </w:rPr>
      </w:pPr>
    </w:p>
    <w:p w14:paraId="1F6D45E1" w14:textId="77777777" w:rsidR="00F13D23" w:rsidRPr="00ED4611" w:rsidRDefault="00F13D23" w:rsidP="00F13D23">
      <w:pPr>
        <w:rPr>
          <w:rFonts w:cs="Times New Roman"/>
        </w:rPr>
      </w:pPr>
      <w:r w:rsidRPr="00DE0BB6">
        <w:rPr>
          <w:rFonts w:cs="Times New Roman"/>
          <w:highlight w:val="red"/>
        </w:rPr>
        <w:t>Pic para link</w:t>
      </w:r>
    </w:p>
    <w:p w14:paraId="3E1E9D2F" w14:textId="77777777" w:rsidR="00F13D23" w:rsidRPr="00ED4611" w:rsidRDefault="00F13D23" w:rsidP="00F13D23">
      <w:pPr>
        <w:rPr>
          <w:rFonts w:cs="Times New Roman"/>
        </w:rPr>
      </w:pPr>
    </w:p>
    <w:p w14:paraId="3780E2C0" w14:textId="77777777" w:rsidR="009F02E8" w:rsidRPr="00ED4611" w:rsidRDefault="009F02E8" w:rsidP="009F02E8">
      <w:pPr>
        <w:rPr>
          <w:rFonts w:cs="Times New Roman"/>
        </w:rPr>
      </w:pPr>
      <w:r w:rsidRPr="00ED4611">
        <w:rPr>
          <w:rFonts w:cs="Times New Roman"/>
        </w:rPr>
        <w:t>La raya águila pinta (raya águila) es una raya marina que se distribuye en todas las aguas tropicales y subtropicales del mundo</w:t>
      </w:r>
      <w:r w:rsidR="00E968D2" w:rsidRPr="00ED4611">
        <w:rPr>
          <w:rFonts w:cs="Times New Roman"/>
        </w:rPr>
        <w:t xml:space="preserve"> (</w:t>
      </w:r>
      <w:r w:rsidR="00E968D2" w:rsidRPr="00DE0BB6">
        <w:rPr>
          <w:rFonts w:cs="Times New Roman"/>
          <w:highlight w:val="red"/>
        </w:rPr>
        <w:t>FIG</w:t>
      </w:r>
      <w:r w:rsidR="00E968D2" w:rsidRPr="00ED4611">
        <w:rPr>
          <w:rFonts w:cs="Times New Roman"/>
        </w:rPr>
        <w:t>)</w:t>
      </w:r>
      <w:r w:rsidRPr="00ED4611">
        <w:rPr>
          <w:rFonts w:cs="Times New Roman"/>
        </w:rPr>
        <w:t>. Se considera altamente migratoria y usualmente se encuentra en áreas costeras, ya sea individuos solos o en grupos grandes. Estudios genéticos y morfológicos indican que la posibilidad de hasta ocho especie</w:t>
      </w:r>
      <w:r w:rsidR="00E968D2" w:rsidRPr="00ED4611">
        <w:rPr>
          <w:rFonts w:cs="Times New Roman"/>
        </w:rPr>
        <w:t>s</w:t>
      </w:r>
      <w:r w:rsidRPr="00ED4611">
        <w:rPr>
          <w:rFonts w:cs="Times New Roman"/>
        </w:rPr>
        <w:t xml:space="preserve"> de raya águila pinta, sin embargo, hasta ahora hay dos claramente reconocidas que están separadas geográficamente: </w:t>
      </w:r>
      <w:r w:rsidRPr="00ED4611">
        <w:rPr>
          <w:rFonts w:cs="Times New Roman"/>
          <w:i/>
        </w:rPr>
        <w:t>Aetobatus narinari</w:t>
      </w:r>
      <w:r w:rsidRPr="00ED4611">
        <w:rPr>
          <w:rFonts w:cs="Times New Roman"/>
        </w:rPr>
        <w:t xml:space="preserve"> (Euphrasen, 1790) que se distribuye en el Atlántico Occidental y el Pacifico Oriental, y </w:t>
      </w:r>
      <w:r w:rsidRPr="00ED4611">
        <w:rPr>
          <w:rFonts w:cs="Times New Roman"/>
          <w:i/>
        </w:rPr>
        <w:t>A. ocellatus</w:t>
      </w:r>
      <w:r w:rsidRPr="00ED4611">
        <w:rPr>
          <w:rFonts w:cs="Times New Roman"/>
        </w:rPr>
        <w:t xml:space="preserve"> (Kuhl, 1823) que se distribuye en el Pacifico Central y Occidental. En el Atlántico Oriental, </w:t>
      </w:r>
      <w:r w:rsidRPr="00ED4611">
        <w:rPr>
          <w:rFonts w:cs="Times New Roman"/>
          <w:i/>
        </w:rPr>
        <w:t xml:space="preserve">A. narinari </w:t>
      </w:r>
      <w:r w:rsidRPr="00ED4611">
        <w:rPr>
          <w:rFonts w:cs="Times New Roman"/>
        </w:rPr>
        <w:t xml:space="preserve">se distribuye desde Carolina del Norte, USA, hasta el sur de Brasil. </w:t>
      </w:r>
    </w:p>
    <w:p w14:paraId="6687AEF2" w14:textId="77777777" w:rsidR="009F02E8" w:rsidRPr="00ED4611" w:rsidRDefault="009F02E8" w:rsidP="009F02E8">
      <w:pPr>
        <w:rPr>
          <w:rFonts w:cs="Times New Roman"/>
        </w:rPr>
      </w:pPr>
      <w:r w:rsidRPr="00ED4611">
        <w:rPr>
          <w:rFonts w:cs="Times New Roman"/>
        </w:rPr>
        <w:t xml:space="preserve">Información sobre la historia de vida de la raya águila es limitada, aunque se sabe que es vivípara (da a luz a crías), tienen una fecundidad baja de a 1-4 crías por año, tarda muchos años en alcanzar la madurez sexual (14-28 años) y puede llegar a vivir hasta 35 años o más. Se sabe que se </w:t>
      </w:r>
      <w:r w:rsidRPr="00ED4611">
        <w:rPr>
          <w:rFonts w:cs="Times New Roman"/>
        </w:rPr>
        <w:lastRenderedPageBreak/>
        <w:t>alimenta de invertebrados que habitan en el suelo marino como mejillones y el caracol rosado y es probable que haya un cambio en la dieta de jóvenes a adultos.</w:t>
      </w:r>
    </w:p>
    <w:p w14:paraId="7E4F79E3" w14:textId="77777777" w:rsidR="009F02E8" w:rsidRPr="00ED4611" w:rsidRDefault="009F02E8" w:rsidP="009F02E8">
      <w:pPr>
        <w:rPr>
          <w:rFonts w:cs="Times New Roman"/>
          <w:noProof/>
        </w:rPr>
      </w:pPr>
      <w:r w:rsidRPr="00ED4611">
        <w:rPr>
          <w:rFonts w:cs="Times New Roman"/>
        </w:rPr>
        <w:t>La raya águila es tradicionalmente usada para consumo humano y se pesca en el sureste de Asia, en el Golfo de México y en el mar Caribe</w:t>
      </w:r>
      <w:r w:rsidR="00E968D2" w:rsidRPr="00ED4611">
        <w:rPr>
          <w:rFonts w:cs="Times New Roman"/>
        </w:rPr>
        <w:t xml:space="preserve"> (</w:t>
      </w:r>
      <w:r w:rsidR="00E968D2" w:rsidRPr="00DE0BB6">
        <w:rPr>
          <w:rFonts w:cs="Times New Roman"/>
          <w:highlight w:val="red"/>
        </w:rPr>
        <w:t>FIG</w:t>
      </w:r>
      <w:r w:rsidR="00E968D2" w:rsidRPr="00ED4611">
        <w:rPr>
          <w:rFonts w:cs="Times New Roman"/>
        </w:rPr>
        <w:t>)</w:t>
      </w:r>
      <w:r w:rsidRPr="00ED4611">
        <w:rPr>
          <w:rFonts w:cs="Times New Roman"/>
        </w:rPr>
        <w:t>. Debido a sus características biológicas y a la pesca intensa que sostienen, la raya águila está enlistada en la categoría de casi amenazada a nivel global y vulnerable en el sureste de Asia por la World Conservation Union (IUCN) Red List of Threatened Species</w:t>
      </w:r>
      <w:r w:rsidRPr="00ED4611">
        <w:rPr>
          <w:rFonts w:cs="Times New Roman"/>
          <w:noProof/>
        </w:rPr>
        <w:t>.</w:t>
      </w:r>
    </w:p>
    <w:p w14:paraId="4A0402F5" w14:textId="77777777" w:rsidR="009F02E8" w:rsidRPr="00ED4611" w:rsidRDefault="009F02E8" w:rsidP="009F02E8">
      <w:pPr>
        <w:rPr>
          <w:rFonts w:cs="Times New Roman"/>
        </w:rPr>
      </w:pPr>
      <w:r w:rsidRPr="00ED4611">
        <w:rPr>
          <w:rFonts w:cs="Times New Roman"/>
          <w:noProof/>
        </w:rPr>
        <w:t xml:space="preserve">En México, la pesca de tiburones y rayas es manejada desde el año 2006 por la Norma oficial de la Federacion </w:t>
      </w:r>
      <w:r w:rsidRPr="00ED4611">
        <w:rPr>
          <w:rFonts w:cs="Times New Roman"/>
        </w:rPr>
        <w:t xml:space="preserve">NOM-029-PESC-2006. Sin embargo, la pesca de estas especies en general no está bien documentada y la norma requiere grandes esfuerzos para una mejor implementación. En las costas del estado de Campeche, Yucatán y Quintana Roo, hay una pesquería dirigida a la raya águila, </w:t>
      </w:r>
      <w:r w:rsidRPr="00ED4611">
        <w:rPr>
          <w:rFonts w:cs="Times New Roman"/>
          <w:noProof/>
        </w:rPr>
        <w:t>aunque en el estado de Q. Roo, la raya águila es más conocida por el turismo</w:t>
      </w:r>
      <w:r w:rsidR="00E968D2" w:rsidRPr="00ED4611">
        <w:rPr>
          <w:rFonts w:cs="Times New Roman"/>
          <w:noProof/>
        </w:rPr>
        <w:t xml:space="preserve"> (</w:t>
      </w:r>
      <w:r w:rsidR="00E968D2" w:rsidRPr="00DE0BB6">
        <w:rPr>
          <w:rFonts w:cs="Times New Roman"/>
          <w:noProof/>
          <w:highlight w:val="red"/>
        </w:rPr>
        <w:t>FIG</w:t>
      </w:r>
      <w:r w:rsidR="00E968D2" w:rsidRPr="00ED4611">
        <w:rPr>
          <w:rFonts w:cs="Times New Roman"/>
          <w:noProof/>
        </w:rPr>
        <w:t>)</w:t>
      </w:r>
      <w:r w:rsidRPr="00ED4611">
        <w:rPr>
          <w:rFonts w:cs="Times New Roman"/>
          <w:noProof/>
        </w:rPr>
        <w:t xml:space="preserve"> que por su pesca.</w:t>
      </w:r>
    </w:p>
    <w:p w14:paraId="16F256D6" w14:textId="77777777" w:rsidR="00E968D2" w:rsidRPr="00ED4611" w:rsidRDefault="009F02E8" w:rsidP="009F02E8">
      <w:pPr>
        <w:rPr>
          <w:rFonts w:cs="Times New Roman"/>
        </w:rPr>
      </w:pPr>
      <w:r w:rsidRPr="00ED4611">
        <w:rPr>
          <w:rFonts w:cs="Times New Roman"/>
        </w:rPr>
        <w:t>La mayor parte de la información disponible para esta especie es de su anatomía y biología y los datos provienen de estudio de su pesca. Sin embargo, en Quintana Roo existe una fuente importante de conocimiento ecológico local que ha identificado áreas de agregación estacional y anual (</w:t>
      </w:r>
      <w:r w:rsidR="00E968D2" w:rsidRPr="00DE0BB6">
        <w:rPr>
          <w:rFonts w:cs="Times New Roman"/>
          <w:noProof/>
          <w:highlight w:val="red"/>
        </w:rPr>
        <w:t>FIG</w:t>
      </w:r>
      <w:r w:rsidR="00E968D2" w:rsidRPr="00ED4611">
        <w:rPr>
          <w:rFonts w:cs="Times New Roman"/>
          <w:noProof/>
        </w:rPr>
        <w:t>)</w:t>
      </w:r>
      <w:r w:rsidRPr="00ED4611">
        <w:rPr>
          <w:rFonts w:cs="Times New Roman"/>
        </w:rPr>
        <w:t xml:space="preserve">. En conjunto con la comunidad de buzos de la región, este proyecto </w:t>
      </w:r>
      <w:r w:rsidR="00E968D2" w:rsidRPr="00ED4611">
        <w:rPr>
          <w:rFonts w:cs="Times New Roman"/>
        </w:rPr>
        <w:t>busca</w:t>
      </w:r>
      <w:r w:rsidRPr="00ED4611">
        <w:rPr>
          <w:rFonts w:cs="Times New Roman"/>
        </w:rPr>
        <w:t xml:space="preserve"> </w:t>
      </w:r>
      <w:r w:rsidR="00E968D2" w:rsidRPr="00ED4611">
        <w:rPr>
          <w:rFonts w:cs="Times New Roman"/>
        </w:rPr>
        <w:t>a) describir</w:t>
      </w:r>
      <w:r w:rsidRPr="00ED4611">
        <w:rPr>
          <w:rFonts w:cs="Times New Roman"/>
        </w:rPr>
        <w:t xml:space="preserve"> las poblaciones de rayas águila y sus patrones de movimiento</w:t>
      </w:r>
      <w:r w:rsidR="00E968D2" w:rsidRPr="00ED4611">
        <w:rPr>
          <w:rFonts w:cs="Times New Roman"/>
        </w:rPr>
        <w:t xml:space="preserve"> y uso de hábitat dentro de las aguas quintanarroenses,</w:t>
      </w:r>
      <w:r w:rsidRPr="00ED4611">
        <w:rPr>
          <w:rFonts w:cs="Times New Roman"/>
        </w:rPr>
        <w:t xml:space="preserve"> </w:t>
      </w:r>
      <w:r w:rsidR="00E968D2" w:rsidRPr="00ED4611">
        <w:rPr>
          <w:rFonts w:cs="Times New Roman"/>
        </w:rPr>
        <w:t xml:space="preserve">y b) determinar si hay conectividad con poblaciones en otras áreas conocidas como el Golfo de México, Cuba y Florida. </w:t>
      </w:r>
      <w:r w:rsidRPr="00ED4611">
        <w:rPr>
          <w:rFonts w:cs="Times New Roman"/>
        </w:rPr>
        <w:t xml:space="preserve">Se usarán cuatro herramientas de investigación para describir la conectividad, el uso de hábitat, la estructura poblacional, y los patrones de movimiento de las rayas águila para asistir a los programas de manejo y de turismo en el área. </w:t>
      </w:r>
    </w:p>
    <w:p w14:paraId="69F9FD72" w14:textId="77777777" w:rsidR="00665C80" w:rsidRPr="00ED4611" w:rsidRDefault="00665C80" w:rsidP="00E968D2">
      <w:pPr>
        <w:pStyle w:val="Ttulo4"/>
        <w:rPr>
          <w:rFonts w:cs="Times New Roman"/>
        </w:rPr>
      </w:pPr>
    </w:p>
    <w:p w14:paraId="731B9242" w14:textId="57AC26C6" w:rsidR="00D82DB4" w:rsidRDefault="00E90321" w:rsidP="00E90321">
      <w:pPr>
        <w:rPr>
          <w:rFonts w:cs="Times New Roman"/>
          <w:lang w:val="en-US"/>
        </w:rPr>
      </w:pPr>
      <w:r w:rsidRPr="00DE0BB6">
        <w:rPr>
          <w:rFonts w:cs="Times New Roman"/>
          <w:highlight w:val="yellow"/>
          <w:lang w:val="en-US"/>
        </w:rPr>
        <w:t>INSERT VIDEO LINK OF SER</w:t>
      </w:r>
      <w:r w:rsidR="00EC1425" w:rsidRPr="00DE0BB6">
        <w:rPr>
          <w:rFonts w:cs="Times New Roman"/>
          <w:highlight w:val="yellow"/>
          <w:lang w:val="en-US"/>
        </w:rPr>
        <w:t xml:space="preserve"> </w:t>
      </w:r>
      <w:r w:rsidR="00873038" w:rsidRPr="00DE0BB6">
        <w:rPr>
          <w:rFonts w:cs="Times New Roman"/>
          <w:highlight w:val="yellow"/>
          <w:lang w:val="en-US"/>
        </w:rPr>
        <w:t>PROJECT</w:t>
      </w:r>
      <w:r w:rsidR="00DE0BB6">
        <w:rPr>
          <w:rFonts w:cs="Times New Roman"/>
          <w:lang w:val="en-US"/>
        </w:rPr>
        <w:t xml:space="preserve"> </w:t>
      </w:r>
    </w:p>
    <w:p w14:paraId="0CADD53E" w14:textId="77777777" w:rsidR="00873038" w:rsidRPr="00ED4611" w:rsidRDefault="00873038" w:rsidP="00E90321">
      <w:pPr>
        <w:rPr>
          <w:rFonts w:cs="Times New Roman"/>
          <w:b/>
          <w:lang w:val="en-US"/>
        </w:rPr>
      </w:pPr>
    </w:p>
    <w:p w14:paraId="03C6EC16" w14:textId="77777777" w:rsidR="009F02E8" w:rsidRPr="00ED4611" w:rsidRDefault="009F02E8" w:rsidP="00D82DB4">
      <w:pPr>
        <w:rPr>
          <w:rFonts w:cs="Times New Roman"/>
          <w:b/>
        </w:rPr>
      </w:pPr>
      <w:r w:rsidRPr="00ED4611">
        <w:rPr>
          <w:rFonts w:cs="Times New Roman"/>
          <w:b/>
        </w:rPr>
        <w:t>Foto identificación.</w:t>
      </w:r>
    </w:p>
    <w:p w14:paraId="015BB015" w14:textId="77777777" w:rsidR="009F02E8" w:rsidRPr="00ED4611" w:rsidRDefault="009F02E8" w:rsidP="009F02E8">
      <w:pPr>
        <w:rPr>
          <w:rFonts w:cs="Times New Roman"/>
        </w:rPr>
      </w:pPr>
      <w:r w:rsidRPr="00ED4611">
        <w:rPr>
          <w:rFonts w:cs="Times New Roman"/>
        </w:rPr>
        <w:t>Muchos animales tienen patrones distintivos de coloración que pueden ser usados para identificar individuos dentro de un grupo, como se utilizaría la huella digital en humanos. Este método ha sido usado exitosamente en mucha</w:t>
      </w:r>
      <w:r w:rsidR="00E968D2" w:rsidRPr="00ED4611">
        <w:rPr>
          <w:rFonts w:cs="Times New Roman"/>
        </w:rPr>
        <w:t>s</w:t>
      </w:r>
      <w:r w:rsidRPr="00ED4611">
        <w:rPr>
          <w:rFonts w:cs="Times New Roman"/>
        </w:rPr>
        <w:t xml:space="preserve"> especies de tiburones y rayas</w:t>
      </w:r>
      <w:r w:rsidR="00E968D2" w:rsidRPr="00ED4611">
        <w:rPr>
          <w:rFonts w:cs="Times New Roman"/>
        </w:rPr>
        <w:t xml:space="preserve"> (</w:t>
      </w:r>
      <w:r w:rsidR="00E968D2" w:rsidRPr="00DE0BB6">
        <w:rPr>
          <w:rFonts w:cs="Times New Roman"/>
          <w:noProof/>
          <w:highlight w:val="red"/>
        </w:rPr>
        <w:t>FIG</w:t>
      </w:r>
      <w:r w:rsidR="00E968D2" w:rsidRPr="00ED4611">
        <w:rPr>
          <w:rFonts w:cs="Times New Roman"/>
          <w:noProof/>
        </w:rPr>
        <w:t>)</w:t>
      </w:r>
      <w:r w:rsidRPr="00ED4611">
        <w:rPr>
          <w:rFonts w:cs="Times New Roman"/>
        </w:rPr>
        <w:t xml:space="preserve">. Las fotos pueden ser fácilmente tomadas por buzos y se van acumulando para crear </w:t>
      </w:r>
      <w:r w:rsidR="00E968D2" w:rsidRPr="00ED4611">
        <w:rPr>
          <w:rFonts w:cs="Times New Roman"/>
        </w:rPr>
        <w:t>catálogo de fotos (base de datos)</w:t>
      </w:r>
      <w:r w:rsidRPr="00ED4611">
        <w:rPr>
          <w:rFonts w:cs="Times New Roman"/>
        </w:rPr>
        <w:t xml:space="preserve"> de cada agregación. Las fotos tomadas en localidades específicas, se pueden usar para estimar parámetros poblacionales como tamaño de la población, proporción de sexos, etc. Cuando las fotos provienen de varias localidades, estos datos se pueden usar para identificar individuos que migren entre estas localidades, por lo tanto se puede utilizar para estudiar migraciones y estacionalidad.</w:t>
      </w:r>
    </w:p>
    <w:p w14:paraId="357ECFED" w14:textId="77777777" w:rsidR="00D82DB4" w:rsidRPr="00ED4611" w:rsidRDefault="00D82DB4" w:rsidP="009F02E8">
      <w:pPr>
        <w:rPr>
          <w:rFonts w:cs="Times New Roman"/>
        </w:rPr>
      </w:pPr>
    </w:p>
    <w:p w14:paraId="43925A4F" w14:textId="145C3D2B" w:rsidR="00873038" w:rsidRPr="00873038" w:rsidRDefault="00873038" w:rsidP="00D82DB4">
      <w:pPr>
        <w:rPr>
          <w:rFonts w:cs="Times New Roman"/>
          <w:b/>
        </w:rPr>
      </w:pPr>
      <w:r w:rsidRPr="00873038">
        <w:rPr>
          <w:rFonts w:cs="Times New Roman"/>
          <w:b/>
        </w:rPr>
        <w:t>¿Quieres registrar apoyar el monitoreo y el catálogo regional de rayas águila?</w:t>
      </w:r>
    </w:p>
    <w:p w14:paraId="5CFB76B6" w14:textId="6EDAB9E5" w:rsidR="00D82DB4" w:rsidRPr="00873038" w:rsidRDefault="00873038" w:rsidP="00D82DB4">
      <w:pPr>
        <w:rPr>
          <w:rFonts w:cs="Times New Roman"/>
          <w:b/>
        </w:rPr>
      </w:pPr>
      <w:r w:rsidRPr="00DE0BB6">
        <w:rPr>
          <w:rFonts w:cs="Times New Roman"/>
          <w:b/>
          <w:highlight w:val="red"/>
        </w:rPr>
        <w:t>¡Registra avistamientos y/o sube fotos de raya águila!</w:t>
      </w:r>
      <w:r w:rsidR="00D82DB4" w:rsidRPr="00DE0BB6">
        <w:rPr>
          <w:rFonts w:cs="Times New Roman"/>
          <w:b/>
          <w:highlight w:val="red"/>
        </w:rPr>
        <w:t xml:space="preserve"> </w:t>
      </w:r>
      <w:r w:rsidRPr="00DE0BB6">
        <w:rPr>
          <w:rFonts w:cs="Times New Roman"/>
          <w:b/>
          <w:highlight w:val="red"/>
        </w:rPr>
        <w:t>AQUÍ</w:t>
      </w:r>
      <w:r>
        <w:rPr>
          <w:rFonts w:cs="Times New Roman"/>
          <w:b/>
        </w:rPr>
        <w:t xml:space="preserve"> </w:t>
      </w:r>
    </w:p>
    <w:p w14:paraId="36061197" w14:textId="77777777" w:rsidR="00D82DB4" w:rsidRPr="00873038" w:rsidRDefault="00D82DB4" w:rsidP="00D82DB4">
      <w:pPr>
        <w:rPr>
          <w:rFonts w:cs="Times New Roman"/>
          <w:b/>
        </w:rPr>
      </w:pPr>
    </w:p>
    <w:p w14:paraId="21DD8FCB" w14:textId="77777777" w:rsidR="00D82DB4" w:rsidRPr="00A73D1B" w:rsidRDefault="00D82DB4" w:rsidP="00D82DB4">
      <w:pPr>
        <w:rPr>
          <w:rFonts w:cs="Times New Roman"/>
          <w:b/>
        </w:rPr>
      </w:pPr>
      <w:r w:rsidRPr="00A73D1B">
        <w:rPr>
          <w:rFonts w:cs="Times New Roman"/>
          <w:b/>
          <w:highlight w:val="red"/>
        </w:rPr>
        <w:t>LINK A COGNITO WEB</w:t>
      </w:r>
    </w:p>
    <w:p w14:paraId="4BE23297" w14:textId="77777777" w:rsidR="00E968D2" w:rsidRPr="00A73D1B" w:rsidRDefault="00E968D2" w:rsidP="009F02E8">
      <w:pPr>
        <w:rPr>
          <w:rFonts w:cs="Times New Roman"/>
        </w:rPr>
      </w:pPr>
    </w:p>
    <w:p w14:paraId="3FBBAE83" w14:textId="77777777" w:rsidR="009F02E8" w:rsidRPr="00ED4611" w:rsidRDefault="009F02E8" w:rsidP="00D82DB4">
      <w:pPr>
        <w:rPr>
          <w:rFonts w:cs="Times New Roman"/>
          <w:b/>
        </w:rPr>
      </w:pPr>
      <w:r w:rsidRPr="00ED4611">
        <w:rPr>
          <w:rFonts w:cs="Times New Roman"/>
          <w:b/>
        </w:rPr>
        <w:t>Monitoreo acústico pasivo.</w:t>
      </w:r>
    </w:p>
    <w:p w14:paraId="1E22A166" w14:textId="77777777" w:rsidR="009F02E8" w:rsidRPr="00ED4611" w:rsidRDefault="009F02E8" w:rsidP="009F02E8">
      <w:pPr>
        <w:rPr>
          <w:rFonts w:cs="Times New Roman"/>
        </w:rPr>
      </w:pPr>
      <w:r w:rsidRPr="00ED4611">
        <w:rPr>
          <w:rFonts w:cs="Times New Roman"/>
        </w:rPr>
        <w:t xml:space="preserve">El marcaje acústico ha sido usado para estudiar patrones de movimiento y uso de hábitats dentro de áreas particulares y para identificar hábitats clave como áreas de crianza o alimentación. El monitoreo acústico pasivo se conforma de receptores anclados al fondo marino </w:t>
      </w:r>
      <w:r w:rsidR="00E968D2" w:rsidRPr="00ED4611">
        <w:rPr>
          <w:rFonts w:cs="Times New Roman"/>
        </w:rPr>
        <w:t>(</w:t>
      </w:r>
      <w:r w:rsidR="00E968D2" w:rsidRPr="00DE0BB6">
        <w:rPr>
          <w:rFonts w:cs="Times New Roman"/>
          <w:noProof/>
          <w:highlight w:val="red"/>
        </w:rPr>
        <w:t>FIG</w:t>
      </w:r>
      <w:r w:rsidR="00E968D2" w:rsidRPr="00ED4611">
        <w:rPr>
          <w:rFonts w:cs="Times New Roman"/>
          <w:noProof/>
        </w:rPr>
        <w:t xml:space="preserve">) </w:t>
      </w:r>
      <w:r w:rsidRPr="00ED4611">
        <w:rPr>
          <w:rFonts w:cs="Times New Roman"/>
        </w:rPr>
        <w:t>y transmisores (marcas)</w:t>
      </w:r>
      <w:r w:rsidR="00E968D2" w:rsidRPr="00ED4611">
        <w:rPr>
          <w:rFonts w:cs="Times New Roman"/>
        </w:rPr>
        <w:t xml:space="preserve"> (</w:t>
      </w:r>
      <w:r w:rsidR="00E968D2" w:rsidRPr="00DE0BB6">
        <w:rPr>
          <w:rFonts w:cs="Times New Roman"/>
          <w:noProof/>
          <w:highlight w:val="red"/>
        </w:rPr>
        <w:t>FIG</w:t>
      </w:r>
      <w:r w:rsidR="00E968D2" w:rsidRPr="00ED4611">
        <w:rPr>
          <w:rFonts w:cs="Times New Roman"/>
          <w:noProof/>
        </w:rPr>
        <w:t>)</w:t>
      </w:r>
      <w:r w:rsidRPr="00ED4611">
        <w:rPr>
          <w:rFonts w:cs="Times New Roman"/>
        </w:rPr>
        <w:t xml:space="preserve"> que se implantan en animales, cuando un animal marcado pasa dentro del rango de detección del receptor, el sonido de dicha marca se registra. El receptor registra el número de la marca, la fecha y la hora de cada registro. Cuando hay un grupo de varios receptores se puede determinar información espaciotemporal detallada porque las marcas pueden ser programadas para producir sonido con intervalos de pocos segundos o minutos. En contraste, si hay receptores localizados a lo largo de áreas grandes, la información que se puede producir</w:t>
      </w:r>
      <w:r w:rsidR="00E968D2" w:rsidRPr="00ED4611">
        <w:rPr>
          <w:rFonts w:cs="Times New Roman"/>
        </w:rPr>
        <w:t xml:space="preserve"> indicaría </w:t>
      </w:r>
      <w:r w:rsidR="00E968D2" w:rsidRPr="00ED4611">
        <w:rPr>
          <w:rFonts w:cs="Times New Roman"/>
        </w:rPr>
        <w:lastRenderedPageBreak/>
        <w:t>movimientos a mayor escala espaciotemporal</w:t>
      </w:r>
      <w:r w:rsidRPr="00ED4611">
        <w:rPr>
          <w:rFonts w:cs="Times New Roman"/>
        </w:rPr>
        <w:t>. Este proyecto tiene como objetivo utilizar el monitoreo acústico pasivo para determinar el uso de las áreas de agregaciones en las costas del estado de Quintana Roo, e identificar hábitats clave dentro de éstas.</w:t>
      </w:r>
    </w:p>
    <w:p w14:paraId="3196764F" w14:textId="77777777" w:rsidR="00E968D2" w:rsidRPr="00ED4611" w:rsidRDefault="00E968D2" w:rsidP="009F02E8">
      <w:pPr>
        <w:rPr>
          <w:rFonts w:cs="Times New Roman"/>
        </w:rPr>
      </w:pPr>
    </w:p>
    <w:p w14:paraId="74458DA3" w14:textId="77777777" w:rsidR="009F02E8" w:rsidRPr="00ED4611" w:rsidRDefault="009F02E8" w:rsidP="00D82DB4">
      <w:pPr>
        <w:rPr>
          <w:rFonts w:cs="Times New Roman"/>
          <w:b/>
        </w:rPr>
      </w:pPr>
      <w:r w:rsidRPr="00ED4611">
        <w:rPr>
          <w:rFonts w:cs="Times New Roman"/>
          <w:b/>
        </w:rPr>
        <w:t>Telemetría satelital.</w:t>
      </w:r>
    </w:p>
    <w:p w14:paraId="2B57975C" w14:textId="77777777" w:rsidR="009F02E8" w:rsidRPr="00ED4611" w:rsidRDefault="009F02E8" w:rsidP="009F02E8">
      <w:pPr>
        <w:rPr>
          <w:rFonts w:cs="Times New Roman"/>
        </w:rPr>
      </w:pPr>
      <w:r w:rsidRPr="00ED4611">
        <w:rPr>
          <w:rFonts w:cs="Times New Roman"/>
        </w:rPr>
        <w:t xml:space="preserve">La raya águila es </w:t>
      </w:r>
      <w:r w:rsidR="00E968D2" w:rsidRPr="00ED4611">
        <w:rPr>
          <w:rFonts w:cs="Times New Roman"/>
        </w:rPr>
        <w:t>conocida</w:t>
      </w:r>
      <w:r w:rsidRPr="00ED4611">
        <w:rPr>
          <w:rFonts w:cs="Times New Roman"/>
        </w:rPr>
        <w:t xml:space="preserve"> por ser altamente migratoria aunque el alcance de sus migraciones aún no se ha estudiado. La telemetría satelital </w:t>
      </w:r>
      <w:r w:rsidR="00E968D2" w:rsidRPr="00ED4611">
        <w:rPr>
          <w:rFonts w:cs="Times New Roman"/>
        </w:rPr>
        <w:t>(</w:t>
      </w:r>
      <w:r w:rsidR="00E968D2" w:rsidRPr="00DE0BB6">
        <w:rPr>
          <w:rFonts w:cs="Times New Roman"/>
          <w:noProof/>
          <w:highlight w:val="red"/>
        </w:rPr>
        <w:t>FIG</w:t>
      </w:r>
      <w:r w:rsidR="00E968D2" w:rsidRPr="00ED4611">
        <w:rPr>
          <w:rFonts w:cs="Times New Roman"/>
          <w:noProof/>
        </w:rPr>
        <w:t xml:space="preserve">) </w:t>
      </w:r>
      <w:r w:rsidRPr="00ED4611">
        <w:rPr>
          <w:rFonts w:cs="Times New Roman"/>
        </w:rPr>
        <w:t xml:space="preserve">se ha usado para estudiar patrones espaciotemporales migratorios </w:t>
      </w:r>
      <w:r w:rsidR="00E968D2" w:rsidRPr="00ED4611">
        <w:rPr>
          <w:rFonts w:cs="Times New Roman"/>
        </w:rPr>
        <w:t xml:space="preserve">y corredores migratorios </w:t>
      </w:r>
      <w:r w:rsidRPr="00ED4611">
        <w:rPr>
          <w:rFonts w:cs="Times New Roman"/>
        </w:rPr>
        <w:t>de espe</w:t>
      </w:r>
      <w:r w:rsidR="00E968D2" w:rsidRPr="00ED4611">
        <w:rPr>
          <w:rFonts w:cs="Times New Roman"/>
        </w:rPr>
        <w:t xml:space="preserve">cies marinas grandes como orcas, </w:t>
      </w:r>
      <w:r w:rsidRPr="00ED4611">
        <w:rPr>
          <w:rFonts w:cs="Times New Roman"/>
        </w:rPr>
        <w:t xml:space="preserve">tiburón blanco, </w:t>
      </w:r>
      <w:r w:rsidR="00E968D2" w:rsidRPr="00ED4611">
        <w:rPr>
          <w:rFonts w:cs="Times New Roman"/>
        </w:rPr>
        <w:t xml:space="preserve">tiburón ballena, </w:t>
      </w:r>
      <w:r w:rsidRPr="00ED4611">
        <w:rPr>
          <w:rFonts w:cs="Times New Roman"/>
        </w:rPr>
        <w:t>o mantas. Utilizando este tipo de marcaje, este proyecto tiene como objetivo determinar si la raya águila hace migraciones de largo alcance (</w:t>
      </w:r>
      <w:r w:rsidR="00E968D2" w:rsidRPr="00ED4611">
        <w:rPr>
          <w:rFonts w:cs="Times New Roman"/>
        </w:rPr>
        <w:t>&gt;</w:t>
      </w:r>
      <w:r w:rsidRPr="00ED4611">
        <w:rPr>
          <w:rFonts w:cs="Times New Roman"/>
        </w:rPr>
        <w:t xml:space="preserve">100 km) a través de aguas interestatales dentro de México, y a través de aguas internacionales </w:t>
      </w:r>
      <w:r w:rsidR="00E968D2" w:rsidRPr="00ED4611">
        <w:rPr>
          <w:rFonts w:cs="Times New Roman"/>
        </w:rPr>
        <w:t>de</w:t>
      </w:r>
      <w:r w:rsidRPr="00ED4611">
        <w:rPr>
          <w:rFonts w:cs="Times New Roman"/>
        </w:rPr>
        <w:t xml:space="preserve"> </w:t>
      </w:r>
      <w:r w:rsidR="00E968D2" w:rsidRPr="00ED4611">
        <w:rPr>
          <w:rFonts w:cs="Times New Roman"/>
        </w:rPr>
        <w:t>EUA</w:t>
      </w:r>
      <w:r w:rsidRPr="00ED4611">
        <w:rPr>
          <w:rFonts w:cs="Times New Roman"/>
        </w:rPr>
        <w:t xml:space="preserve"> y Cuba. </w:t>
      </w:r>
    </w:p>
    <w:p w14:paraId="5A5662B0" w14:textId="77777777" w:rsidR="00E968D2" w:rsidRPr="00ED4611" w:rsidRDefault="00E968D2" w:rsidP="009F02E8">
      <w:pPr>
        <w:rPr>
          <w:rFonts w:cs="Times New Roman"/>
        </w:rPr>
      </w:pPr>
    </w:p>
    <w:p w14:paraId="3F14D19B" w14:textId="77777777" w:rsidR="009F02E8" w:rsidRPr="00ED4611" w:rsidRDefault="009F02E8" w:rsidP="00D82DB4">
      <w:pPr>
        <w:rPr>
          <w:rFonts w:cs="Times New Roman"/>
          <w:b/>
        </w:rPr>
      </w:pPr>
      <w:r w:rsidRPr="00ED4611">
        <w:rPr>
          <w:rFonts w:cs="Times New Roman"/>
          <w:b/>
        </w:rPr>
        <w:t>Genética poblacional</w:t>
      </w:r>
    </w:p>
    <w:p w14:paraId="1CB9EEB8" w14:textId="77777777" w:rsidR="009F02E8" w:rsidRPr="00ED4611" w:rsidRDefault="009F02E8" w:rsidP="009F02E8">
      <w:pPr>
        <w:rPr>
          <w:rFonts w:cs="Times New Roman"/>
        </w:rPr>
      </w:pPr>
      <w:r w:rsidRPr="00ED4611">
        <w:rPr>
          <w:rFonts w:cs="Times New Roman"/>
        </w:rPr>
        <w:t>Cuando otros métodos tal vez no alcancen a mostrar patrones de movimiento a largo plazo debido a restricci</w:t>
      </w:r>
      <w:r w:rsidR="00E968D2" w:rsidRPr="00ED4611">
        <w:rPr>
          <w:rFonts w:cs="Times New Roman"/>
        </w:rPr>
        <w:t>ones de presupuesto o logística</w:t>
      </w:r>
      <w:r w:rsidRPr="00ED4611">
        <w:rPr>
          <w:rFonts w:cs="Times New Roman"/>
        </w:rPr>
        <w:t>, la genética poblaciones puede identificar si hay intercambio de material genético (ADN) ente poblaciones aparentemente asiladas. Para llevar a cabo un estudio genético es necesario solamente una pequeña muestra de tejido, lo que es relativamente fácil obtener nadando con estas agregaciones de rayas. En colaboración con instituciones académicas internacionales, este proyecto tiene como objetivo utilizar muestras de tejido para determinar si existe conectividad genética entre poblaciones en Quintana Roo (Mex), Campeche (Mex), Florida (USA), y</w:t>
      </w:r>
      <w:r w:rsidR="00E968D2" w:rsidRPr="00ED4611">
        <w:rPr>
          <w:rFonts w:cs="Times New Roman"/>
        </w:rPr>
        <w:t xml:space="preserve"> Cuba (</w:t>
      </w:r>
      <w:r w:rsidR="00E968D2" w:rsidRPr="00DE0BB6">
        <w:rPr>
          <w:rFonts w:cs="Times New Roman"/>
          <w:noProof/>
          <w:highlight w:val="red"/>
        </w:rPr>
        <w:t>FIG)</w:t>
      </w:r>
      <w:r w:rsidR="00E968D2" w:rsidRPr="00DE0BB6">
        <w:rPr>
          <w:rFonts w:cs="Times New Roman"/>
          <w:highlight w:val="red"/>
        </w:rPr>
        <w:t xml:space="preserve">, </w:t>
      </w:r>
      <w:r w:rsidRPr="00ED4611">
        <w:rPr>
          <w:rFonts w:cs="Times New Roman"/>
        </w:rPr>
        <w:t xml:space="preserve">lo que evidenciaría migraciones a escalas estatales e internacionales. </w:t>
      </w:r>
    </w:p>
    <w:p w14:paraId="2407C04B" w14:textId="77777777" w:rsidR="009F02E8" w:rsidRPr="00ED4611" w:rsidRDefault="009F02E8" w:rsidP="009F02E8">
      <w:pPr>
        <w:rPr>
          <w:rFonts w:cs="Times New Roman"/>
        </w:rPr>
      </w:pPr>
    </w:p>
    <w:p w14:paraId="5868C09B" w14:textId="77777777" w:rsidR="00E968D2" w:rsidRPr="00ED4611" w:rsidRDefault="00CF7667" w:rsidP="00E968D2">
      <w:pPr>
        <w:pStyle w:val="Ttulo3"/>
        <w:rPr>
          <w:rFonts w:cs="Times New Roman"/>
          <w:lang w:val="en-US"/>
        </w:rPr>
      </w:pPr>
      <w:r w:rsidRPr="00ED4611">
        <w:rPr>
          <w:rFonts w:cs="Times New Roman"/>
          <w:lang w:val="en-US"/>
        </w:rPr>
        <w:t xml:space="preserve">LINK TO: </w:t>
      </w:r>
      <w:proofErr w:type="spellStart"/>
      <w:r w:rsidR="00E968D2" w:rsidRPr="00ED4611">
        <w:rPr>
          <w:rFonts w:cs="Times New Roman"/>
          <w:lang w:val="en-US"/>
        </w:rPr>
        <w:t>Bibliografía</w:t>
      </w:r>
      <w:proofErr w:type="spellEnd"/>
      <w:r w:rsidR="00E968D2" w:rsidRPr="00ED4611">
        <w:rPr>
          <w:rFonts w:cs="Times New Roman"/>
          <w:lang w:val="en-US"/>
        </w:rPr>
        <w:t xml:space="preserve"> </w:t>
      </w:r>
      <w:proofErr w:type="spellStart"/>
      <w:r w:rsidR="00E968D2" w:rsidRPr="00ED4611">
        <w:rPr>
          <w:rFonts w:cs="Times New Roman"/>
          <w:lang w:val="en-US"/>
        </w:rPr>
        <w:t>utilizada</w:t>
      </w:r>
      <w:proofErr w:type="spellEnd"/>
    </w:p>
    <w:p w14:paraId="45B1DF76" w14:textId="77777777" w:rsidR="00E968D2" w:rsidRPr="00ED4611" w:rsidRDefault="00E968D2" w:rsidP="00E968D2">
      <w:pPr>
        <w:pStyle w:val="EndNoteBibliography"/>
        <w:ind w:left="720" w:hanging="720"/>
        <w:rPr>
          <w:rFonts w:ascii="Times New Roman" w:hAnsi="Times New Roman" w:cs="Times New Roman"/>
          <w:sz w:val="18"/>
          <w:szCs w:val="18"/>
        </w:rPr>
      </w:pPr>
      <w:bookmarkStart w:id="4" w:name="_ENREF_1"/>
      <w:r w:rsidRPr="00ED4611">
        <w:rPr>
          <w:rFonts w:ascii="Times New Roman" w:hAnsi="Times New Roman" w:cs="Times New Roman"/>
          <w:sz w:val="18"/>
          <w:szCs w:val="18"/>
        </w:rPr>
        <w:t xml:space="preserve">Ajemian, M. J., S. P. Powers, and T. J. T. Murdoch. 2012. Estimating the Potential Impacts of Large Mesopredators on Benthic Resources: Integrative Assessment of Spotted Eagle Ray Foraging Ecology in Bermuda. PLoS ONE </w:t>
      </w:r>
      <w:r w:rsidRPr="00ED4611">
        <w:rPr>
          <w:rFonts w:ascii="Times New Roman" w:hAnsi="Times New Roman" w:cs="Times New Roman"/>
          <w:b/>
          <w:sz w:val="18"/>
          <w:szCs w:val="18"/>
        </w:rPr>
        <w:t>7</w:t>
      </w:r>
      <w:r w:rsidRPr="00ED4611">
        <w:rPr>
          <w:rFonts w:ascii="Times New Roman" w:hAnsi="Times New Roman" w:cs="Times New Roman"/>
          <w:sz w:val="18"/>
          <w:szCs w:val="18"/>
        </w:rPr>
        <w:t>:e40227.</w:t>
      </w:r>
      <w:bookmarkEnd w:id="4"/>
    </w:p>
    <w:p w14:paraId="53D693F3" w14:textId="77777777" w:rsidR="00E968D2" w:rsidRPr="00ED4611" w:rsidRDefault="00E968D2" w:rsidP="00E968D2">
      <w:pPr>
        <w:pStyle w:val="EndNoteBibliography"/>
        <w:ind w:left="720" w:hanging="720"/>
        <w:rPr>
          <w:rFonts w:ascii="Times New Roman" w:hAnsi="Times New Roman" w:cs="Times New Roman"/>
          <w:sz w:val="18"/>
          <w:szCs w:val="18"/>
        </w:rPr>
      </w:pPr>
      <w:bookmarkStart w:id="5" w:name="_ENREF_2"/>
      <w:r w:rsidRPr="00ED4611">
        <w:rPr>
          <w:rFonts w:ascii="Times New Roman" w:hAnsi="Times New Roman" w:cs="Times New Roman"/>
          <w:sz w:val="18"/>
          <w:szCs w:val="18"/>
        </w:rPr>
        <w:t xml:space="preserve">Arnason, U., A. Gullber, and A. Janke. 2001. Molecular phylogenetics of gnathostomous (jawed) fishes: old bones, new cartilage. Zoologica Scripta </w:t>
      </w:r>
      <w:r w:rsidRPr="00ED4611">
        <w:rPr>
          <w:rFonts w:ascii="Times New Roman" w:hAnsi="Times New Roman" w:cs="Times New Roman"/>
          <w:b/>
          <w:sz w:val="18"/>
          <w:szCs w:val="18"/>
        </w:rPr>
        <w:t>30</w:t>
      </w:r>
      <w:r w:rsidRPr="00ED4611">
        <w:rPr>
          <w:rFonts w:ascii="Times New Roman" w:hAnsi="Times New Roman" w:cs="Times New Roman"/>
          <w:sz w:val="18"/>
          <w:szCs w:val="18"/>
        </w:rPr>
        <w:t>:249-255.</w:t>
      </w:r>
      <w:bookmarkEnd w:id="5"/>
    </w:p>
    <w:p w14:paraId="69F6A233" w14:textId="77777777" w:rsidR="00E968D2" w:rsidRPr="00ED4611" w:rsidRDefault="00E968D2" w:rsidP="00E968D2">
      <w:pPr>
        <w:pStyle w:val="EndNoteBibliography"/>
        <w:ind w:left="720" w:hanging="720"/>
        <w:rPr>
          <w:rFonts w:ascii="Times New Roman" w:hAnsi="Times New Roman" w:cs="Times New Roman"/>
          <w:sz w:val="18"/>
          <w:szCs w:val="18"/>
        </w:rPr>
      </w:pPr>
      <w:bookmarkStart w:id="6" w:name="_ENREF_3"/>
      <w:r w:rsidRPr="00ED4611">
        <w:rPr>
          <w:rFonts w:ascii="Times New Roman" w:hAnsi="Times New Roman" w:cs="Times New Roman"/>
          <w:sz w:val="18"/>
          <w:szCs w:val="18"/>
        </w:rPr>
        <w:t>Baird, R. W., E. M. Oleson, J. Barlow, A. D. Ligon, A. M. Gorgone, and S. D. Mahaffy. 2011. Photo-identification and satellite tagging of false killer whales during HICEAS II: evidence of an island-associated population in the Papahānaumokuākea Marine National Monument. Puget Sound Repeater Group.</w:t>
      </w:r>
      <w:bookmarkEnd w:id="6"/>
    </w:p>
    <w:p w14:paraId="35B95EF6" w14:textId="77777777" w:rsidR="00E968D2" w:rsidRPr="00ED4611" w:rsidRDefault="00E968D2" w:rsidP="00E968D2">
      <w:pPr>
        <w:pStyle w:val="EndNoteBibliography"/>
        <w:ind w:left="720" w:hanging="720"/>
        <w:rPr>
          <w:rFonts w:ascii="Times New Roman" w:hAnsi="Times New Roman" w:cs="Times New Roman"/>
          <w:sz w:val="18"/>
          <w:szCs w:val="18"/>
        </w:rPr>
      </w:pPr>
      <w:bookmarkStart w:id="7" w:name="_ENREF_4"/>
      <w:r w:rsidRPr="00ED4611">
        <w:rPr>
          <w:rFonts w:ascii="Times New Roman" w:hAnsi="Times New Roman" w:cs="Times New Roman"/>
          <w:sz w:val="18"/>
          <w:szCs w:val="18"/>
        </w:rPr>
        <w:t xml:space="preserve">Bigelow, H., and W. Schroeder. 1953. Sawfishes, guitarfishes, skates, and rays. Pages 464–465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T.-V. J, editor. Fishes of the western North Atlantic. Mem. Sears Found. Mar. Res, Yale University, New Haven.</w:t>
      </w:r>
      <w:bookmarkEnd w:id="7"/>
    </w:p>
    <w:p w14:paraId="237CD471" w14:textId="77777777" w:rsidR="00E968D2" w:rsidRPr="00ED4611" w:rsidRDefault="00E968D2" w:rsidP="00E968D2">
      <w:pPr>
        <w:pStyle w:val="EndNoteBibliography"/>
        <w:ind w:left="720" w:hanging="720"/>
        <w:rPr>
          <w:rFonts w:ascii="Times New Roman" w:hAnsi="Times New Roman" w:cs="Times New Roman"/>
          <w:sz w:val="18"/>
          <w:szCs w:val="18"/>
        </w:rPr>
      </w:pPr>
      <w:bookmarkStart w:id="8" w:name="_ENREF_5"/>
      <w:r w:rsidRPr="00ED4611">
        <w:rPr>
          <w:rFonts w:ascii="Times New Roman" w:hAnsi="Times New Roman" w:cs="Times New Roman"/>
          <w:sz w:val="18"/>
          <w:szCs w:val="18"/>
        </w:rPr>
        <w:t>Bruce, B. D., J. D. Stevens, and H. Malcolm. 2006. Movements and swimming behaviour of white sharks (</w:t>
      </w:r>
      <w:r w:rsidRPr="00ED4611">
        <w:rPr>
          <w:rFonts w:ascii="Times New Roman" w:hAnsi="Times New Roman" w:cs="Times New Roman"/>
          <w:i/>
          <w:sz w:val="18"/>
          <w:szCs w:val="18"/>
        </w:rPr>
        <w:t>Carcharodon carcharias</w:t>
      </w:r>
      <w:r w:rsidRPr="00ED4611">
        <w:rPr>
          <w:rFonts w:ascii="Times New Roman" w:hAnsi="Times New Roman" w:cs="Times New Roman"/>
          <w:sz w:val="18"/>
          <w:szCs w:val="18"/>
        </w:rPr>
        <w:t xml:space="preserve">) in Australian waters. Marine Biology </w:t>
      </w:r>
      <w:r w:rsidRPr="00ED4611">
        <w:rPr>
          <w:rFonts w:ascii="Times New Roman" w:hAnsi="Times New Roman" w:cs="Times New Roman"/>
          <w:b/>
          <w:sz w:val="18"/>
          <w:szCs w:val="18"/>
        </w:rPr>
        <w:t>150</w:t>
      </w:r>
      <w:r w:rsidRPr="00ED4611">
        <w:rPr>
          <w:rFonts w:ascii="Times New Roman" w:hAnsi="Times New Roman" w:cs="Times New Roman"/>
          <w:sz w:val="18"/>
          <w:szCs w:val="18"/>
        </w:rPr>
        <w:t>:161-172.</w:t>
      </w:r>
      <w:bookmarkEnd w:id="8"/>
    </w:p>
    <w:p w14:paraId="06EEBB10" w14:textId="77777777" w:rsidR="00E968D2" w:rsidRPr="00ED4611" w:rsidRDefault="00E968D2" w:rsidP="00E968D2">
      <w:pPr>
        <w:pStyle w:val="EndNoteBibliography"/>
        <w:ind w:left="720" w:hanging="720"/>
        <w:rPr>
          <w:rFonts w:ascii="Times New Roman" w:hAnsi="Times New Roman" w:cs="Times New Roman"/>
          <w:sz w:val="18"/>
          <w:szCs w:val="18"/>
        </w:rPr>
      </w:pPr>
      <w:bookmarkStart w:id="9" w:name="_ENREF_6"/>
      <w:r w:rsidRPr="00ED4611">
        <w:rPr>
          <w:rFonts w:ascii="Times New Roman" w:hAnsi="Times New Roman" w:cs="Times New Roman"/>
          <w:sz w:val="18"/>
          <w:szCs w:val="18"/>
        </w:rPr>
        <w:t xml:space="preserve">Cerutti-Pereyra, F., M. Thums, C. M. Austin, C. J. A. Bradshaw, J. D. Stevens, R. C. Babcock, R. D. Pillans, and M. G. Meekan. 2013. Restricted movements of juvenile rays in the lagoon of Ningaloo Reef, Western Australia – evidence for the existence of a nursery. Environmental Biology of Fishes </w:t>
      </w:r>
      <w:r w:rsidRPr="00ED4611">
        <w:rPr>
          <w:rFonts w:ascii="Times New Roman" w:hAnsi="Times New Roman" w:cs="Times New Roman"/>
          <w:b/>
          <w:sz w:val="18"/>
          <w:szCs w:val="18"/>
        </w:rPr>
        <w:t>97</w:t>
      </w:r>
      <w:r w:rsidRPr="00ED4611">
        <w:rPr>
          <w:rFonts w:ascii="Times New Roman" w:hAnsi="Times New Roman" w:cs="Times New Roman"/>
          <w:sz w:val="18"/>
          <w:szCs w:val="18"/>
        </w:rPr>
        <w:t>:371-383.</w:t>
      </w:r>
      <w:bookmarkEnd w:id="9"/>
    </w:p>
    <w:p w14:paraId="0F8AF748"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0" w:name="_ENREF_7"/>
      <w:r w:rsidRPr="00ED4611">
        <w:rPr>
          <w:rFonts w:ascii="Times New Roman" w:hAnsi="Times New Roman" w:cs="Times New Roman"/>
          <w:sz w:val="18"/>
          <w:szCs w:val="18"/>
        </w:rPr>
        <w:t xml:space="preserve">Cisneros-Montemayor, A. M., M. Barnes-Mauthe, D. Al-Abdulrazzak, E. Navarro-Holm, and U. R. Sumaila. 2013. Global economic value of shark ecotourism: implications for conservation. Oryx </w:t>
      </w:r>
      <w:r w:rsidRPr="00ED4611">
        <w:rPr>
          <w:rFonts w:ascii="Times New Roman" w:hAnsi="Times New Roman" w:cs="Times New Roman"/>
          <w:b/>
          <w:sz w:val="18"/>
          <w:szCs w:val="18"/>
        </w:rPr>
        <w:t>FirstView</w:t>
      </w:r>
      <w:r w:rsidRPr="00ED4611">
        <w:rPr>
          <w:rFonts w:ascii="Times New Roman" w:hAnsi="Times New Roman" w:cs="Times New Roman"/>
          <w:sz w:val="18"/>
          <w:szCs w:val="18"/>
        </w:rPr>
        <w:t>:1-8.</w:t>
      </w:r>
      <w:bookmarkEnd w:id="10"/>
    </w:p>
    <w:p w14:paraId="613D4DE9"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1" w:name="_ENREF_8"/>
      <w:r w:rsidRPr="00ED4611">
        <w:rPr>
          <w:rFonts w:ascii="Times New Roman" w:hAnsi="Times New Roman" w:cs="Times New Roman"/>
          <w:sz w:val="18"/>
          <w:szCs w:val="18"/>
        </w:rPr>
        <w:t xml:space="preserve">Compagno, L. J. V. 1990. Alternative life-histories of cartilaginous fishes in time and space. Environmental Biology of Fishes </w:t>
      </w:r>
      <w:r w:rsidRPr="00ED4611">
        <w:rPr>
          <w:rFonts w:ascii="Times New Roman" w:hAnsi="Times New Roman" w:cs="Times New Roman"/>
          <w:b/>
          <w:sz w:val="18"/>
          <w:szCs w:val="18"/>
        </w:rPr>
        <w:t>28</w:t>
      </w:r>
      <w:r w:rsidRPr="00ED4611">
        <w:rPr>
          <w:rFonts w:ascii="Times New Roman" w:hAnsi="Times New Roman" w:cs="Times New Roman"/>
          <w:sz w:val="18"/>
          <w:szCs w:val="18"/>
        </w:rPr>
        <w:t>:33-75.</w:t>
      </w:r>
      <w:bookmarkEnd w:id="11"/>
    </w:p>
    <w:p w14:paraId="07E2CBCC"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2" w:name="_ENREF_9"/>
      <w:r w:rsidRPr="00ED4611">
        <w:rPr>
          <w:rFonts w:ascii="Times New Roman" w:hAnsi="Times New Roman" w:cs="Times New Roman"/>
          <w:sz w:val="18"/>
          <w:szCs w:val="18"/>
        </w:rPr>
        <w:t xml:space="preserve">Compagno, L. J. V. 1999. Systematics and body form. Pages 1-42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W. C. Hamlett, editor. Sharks, skats and rays: the biology of living elasmobranchs. The John Hopkins University Press, Baltimore.</w:t>
      </w:r>
      <w:bookmarkEnd w:id="12"/>
    </w:p>
    <w:p w14:paraId="22B11705" w14:textId="77777777" w:rsidR="00E968D2" w:rsidRPr="00ED4611" w:rsidRDefault="00E968D2" w:rsidP="00E968D2">
      <w:pPr>
        <w:pStyle w:val="EndNoteBibliography"/>
        <w:ind w:left="720" w:hanging="720"/>
        <w:rPr>
          <w:rFonts w:ascii="Times New Roman" w:hAnsi="Times New Roman" w:cs="Times New Roman"/>
          <w:sz w:val="18"/>
          <w:szCs w:val="18"/>
          <w:lang w:val="es-MX"/>
        </w:rPr>
      </w:pPr>
      <w:bookmarkStart w:id="13" w:name="_ENREF_10"/>
      <w:r w:rsidRPr="00ED4611">
        <w:rPr>
          <w:rFonts w:ascii="Times New Roman" w:hAnsi="Times New Roman" w:cs="Times New Roman"/>
          <w:sz w:val="18"/>
          <w:szCs w:val="18"/>
        </w:rPr>
        <w:t>Compagno, L. J. V., D. A. Didier, and G. Burgess. 2005. Classification of Chondrichthyan Fish.</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S. L. Fowler, R. D. Cavanagh, M. Camhi, G. H. Burgess, S. V. Fordham, C. A. Simpfendorfer, and J. A. Musick, editors. Sharks, Rays and Chimaeras: The Status of the Chondrichthyan Fishes. </w:t>
      </w:r>
      <w:r w:rsidRPr="00ED4611">
        <w:rPr>
          <w:rFonts w:ascii="Times New Roman" w:hAnsi="Times New Roman" w:cs="Times New Roman"/>
          <w:sz w:val="18"/>
          <w:szCs w:val="18"/>
          <w:lang w:val="es-MX"/>
        </w:rPr>
        <w:t>IUCN, Gland, Switzerland and Cambridge UK.</w:t>
      </w:r>
      <w:bookmarkEnd w:id="13"/>
    </w:p>
    <w:p w14:paraId="7ECCE059" w14:textId="77777777" w:rsidR="00E968D2" w:rsidRPr="00ED4611" w:rsidRDefault="00E968D2" w:rsidP="00E968D2">
      <w:pPr>
        <w:pStyle w:val="EndNoteBibliography"/>
        <w:ind w:left="720" w:hanging="720"/>
        <w:rPr>
          <w:rFonts w:ascii="Times New Roman" w:hAnsi="Times New Roman" w:cs="Times New Roman"/>
          <w:sz w:val="18"/>
          <w:szCs w:val="18"/>
          <w:lang w:val="es-MX"/>
        </w:rPr>
      </w:pPr>
      <w:bookmarkStart w:id="14" w:name="_ENREF_11"/>
      <w:r w:rsidRPr="00ED4611">
        <w:rPr>
          <w:rFonts w:ascii="Times New Roman" w:hAnsi="Times New Roman" w:cs="Times New Roman"/>
          <w:sz w:val="18"/>
          <w:szCs w:val="18"/>
          <w:lang w:val="es-MX"/>
        </w:rPr>
        <w:t xml:space="preserve">CONAPESCA-INP. 2004. Plan de Acción Nacional para el Manejo y Conservación de Tiburones, Rayas y Especies Afines en México. Page 80 </w:t>
      </w:r>
      <w:r w:rsidRPr="00ED4611">
        <w:rPr>
          <w:rFonts w:ascii="Times New Roman" w:hAnsi="Times New Roman" w:cs="Times New Roman"/>
          <w:i/>
          <w:sz w:val="18"/>
          <w:szCs w:val="18"/>
          <w:lang w:val="es-MX"/>
        </w:rPr>
        <w:t>in</w:t>
      </w:r>
      <w:r w:rsidRPr="00ED4611">
        <w:rPr>
          <w:rFonts w:ascii="Times New Roman" w:hAnsi="Times New Roman" w:cs="Times New Roman"/>
          <w:sz w:val="18"/>
          <w:szCs w:val="18"/>
          <w:lang w:val="es-MX"/>
        </w:rPr>
        <w:t xml:space="preserve"> S. d. A. Comisión Nacional de Acuacultura y Pesca e Instituto Nacional de la Pesca, Ganadería, Desarrollo Rural, Pesca y Alimentación, editor., Mazatlán, México.</w:t>
      </w:r>
      <w:bookmarkEnd w:id="14"/>
    </w:p>
    <w:p w14:paraId="14C7A5C1"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5" w:name="_ENREF_12"/>
      <w:r w:rsidRPr="00ED4611">
        <w:rPr>
          <w:rFonts w:ascii="Times New Roman" w:hAnsi="Times New Roman" w:cs="Times New Roman"/>
          <w:sz w:val="18"/>
          <w:szCs w:val="18"/>
        </w:rPr>
        <w:t xml:space="preserve">Couturier, L. I. E., F. R. A. Jaine, K. A. Townsend, S. J. Weeks, A. J. Richardson, and M. B. Bennett. 2011. Distribution, site affinity and regional movements of the manta ray, </w:t>
      </w:r>
      <w:r w:rsidRPr="00ED4611">
        <w:rPr>
          <w:rFonts w:ascii="Times New Roman" w:hAnsi="Times New Roman" w:cs="Times New Roman"/>
          <w:i/>
          <w:sz w:val="18"/>
          <w:szCs w:val="18"/>
        </w:rPr>
        <w:t>Manta alfredi</w:t>
      </w:r>
      <w:r w:rsidRPr="00ED4611">
        <w:rPr>
          <w:rFonts w:ascii="Times New Roman" w:hAnsi="Times New Roman" w:cs="Times New Roman"/>
          <w:sz w:val="18"/>
          <w:szCs w:val="18"/>
        </w:rPr>
        <w:t xml:space="preserve"> (Krefft, 1868), along the east coast of Australia. Marine and Freshwater Research </w:t>
      </w:r>
      <w:r w:rsidRPr="00ED4611">
        <w:rPr>
          <w:rFonts w:ascii="Times New Roman" w:hAnsi="Times New Roman" w:cs="Times New Roman"/>
          <w:b/>
          <w:sz w:val="18"/>
          <w:szCs w:val="18"/>
        </w:rPr>
        <w:t>62</w:t>
      </w:r>
      <w:r w:rsidRPr="00ED4611">
        <w:rPr>
          <w:rFonts w:ascii="Times New Roman" w:hAnsi="Times New Roman" w:cs="Times New Roman"/>
          <w:sz w:val="18"/>
          <w:szCs w:val="18"/>
        </w:rPr>
        <w:t>:628-637.</w:t>
      </w:r>
      <w:bookmarkEnd w:id="15"/>
    </w:p>
    <w:p w14:paraId="4A2E947C"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6" w:name="_ENREF_13"/>
      <w:r w:rsidRPr="00ED4611">
        <w:rPr>
          <w:rFonts w:ascii="Times New Roman" w:hAnsi="Times New Roman" w:cs="Times New Roman"/>
          <w:sz w:val="18"/>
          <w:szCs w:val="18"/>
        </w:rPr>
        <w:t xml:space="preserve">Cuevas-Zimbrón, E., J. Pérez-Jiménez, and I. Méndez-Loeza. 2011. Spatial and seasonal variation in a target fishery for spotted eagle ray Aetobatus narinari in the southern Gulf of Mexico. Fisheries Science </w:t>
      </w:r>
      <w:r w:rsidRPr="00ED4611">
        <w:rPr>
          <w:rFonts w:ascii="Times New Roman" w:hAnsi="Times New Roman" w:cs="Times New Roman"/>
          <w:b/>
          <w:sz w:val="18"/>
          <w:szCs w:val="18"/>
        </w:rPr>
        <w:t>77</w:t>
      </w:r>
      <w:r w:rsidRPr="00ED4611">
        <w:rPr>
          <w:rFonts w:ascii="Times New Roman" w:hAnsi="Times New Roman" w:cs="Times New Roman"/>
          <w:sz w:val="18"/>
          <w:szCs w:val="18"/>
        </w:rPr>
        <w:t>:723-730.</w:t>
      </w:r>
      <w:bookmarkEnd w:id="16"/>
    </w:p>
    <w:p w14:paraId="78033BCD"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7" w:name="_ENREF_14"/>
      <w:r w:rsidRPr="00ED4611">
        <w:rPr>
          <w:rFonts w:ascii="Times New Roman" w:hAnsi="Times New Roman" w:cs="Times New Roman"/>
          <w:sz w:val="18"/>
          <w:szCs w:val="18"/>
        </w:rPr>
        <w:lastRenderedPageBreak/>
        <w:t xml:space="preserve">Daeschler, E. 2005. Recent advances in the origin and early radiation of vertebrates. Journal of Vertebrate Paleontology </w:t>
      </w:r>
      <w:r w:rsidRPr="00ED4611">
        <w:rPr>
          <w:rFonts w:ascii="Times New Roman" w:hAnsi="Times New Roman" w:cs="Times New Roman"/>
          <w:b/>
          <w:sz w:val="18"/>
          <w:szCs w:val="18"/>
        </w:rPr>
        <w:t>25</w:t>
      </w:r>
      <w:r w:rsidRPr="00ED4611">
        <w:rPr>
          <w:rFonts w:ascii="Times New Roman" w:hAnsi="Times New Roman" w:cs="Times New Roman"/>
          <w:sz w:val="18"/>
          <w:szCs w:val="18"/>
        </w:rPr>
        <w:t>:478-478.</w:t>
      </w:r>
      <w:bookmarkEnd w:id="17"/>
    </w:p>
    <w:p w14:paraId="2F1A10C0"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8" w:name="_ENREF_15"/>
      <w:r w:rsidRPr="00ED4611">
        <w:rPr>
          <w:rFonts w:ascii="Times New Roman" w:hAnsi="Times New Roman" w:cs="Times New Roman"/>
          <w:sz w:val="18"/>
          <w:szCs w:val="18"/>
        </w:rPr>
        <w:t xml:space="preserve">De Carvalho, M. R. 1996. Higher-level elasmobranch phylogeny, basal squaleans, and paraphyly. Pages 35-62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M. L. J. Stassny, L. R. Parenti, and G. D. Johnson, editors. Interrelationships of Fishes. Academic Press, San Diego.</w:t>
      </w:r>
      <w:bookmarkEnd w:id="18"/>
    </w:p>
    <w:p w14:paraId="1601512C" w14:textId="77777777" w:rsidR="00E968D2" w:rsidRPr="00ED4611" w:rsidRDefault="00E968D2" w:rsidP="00E968D2">
      <w:pPr>
        <w:pStyle w:val="EndNoteBibliography"/>
        <w:ind w:left="720" w:hanging="720"/>
        <w:rPr>
          <w:rFonts w:ascii="Times New Roman" w:hAnsi="Times New Roman" w:cs="Times New Roman"/>
          <w:sz w:val="18"/>
          <w:szCs w:val="18"/>
        </w:rPr>
      </w:pPr>
      <w:bookmarkStart w:id="19" w:name="_ENREF_16"/>
      <w:r w:rsidRPr="00ED4611">
        <w:rPr>
          <w:rFonts w:ascii="Times New Roman" w:hAnsi="Times New Roman" w:cs="Times New Roman"/>
          <w:sz w:val="18"/>
          <w:szCs w:val="18"/>
        </w:rPr>
        <w:t xml:space="preserve">Douady, C. J., M. Dosay, M. S. Shivji, and M. J. Stanhope. 2003. Molecular phylogenetic evidence refuting the hypothesis of Batoidea (rays and skates) as derived sharks. Molecular Phylogenetics and Evolution </w:t>
      </w:r>
      <w:r w:rsidRPr="00ED4611">
        <w:rPr>
          <w:rFonts w:ascii="Times New Roman" w:hAnsi="Times New Roman" w:cs="Times New Roman"/>
          <w:b/>
          <w:sz w:val="18"/>
          <w:szCs w:val="18"/>
        </w:rPr>
        <w:t>26</w:t>
      </w:r>
      <w:r w:rsidRPr="00ED4611">
        <w:rPr>
          <w:rFonts w:ascii="Times New Roman" w:hAnsi="Times New Roman" w:cs="Times New Roman"/>
          <w:sz w:val="18"/>
          <w:szCs w:val="18"/>
        </w:rPr>
        <w:t>:215-221.</w:t>
      </w:r>
      <w:bookmarkEnd w:id="19"/>
    </w:p>
    <w:p w14:paraId="4B93BA09"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0" w:name="_ENREF_17"/>
      <w:r w:rsidRPr="00ED4611">
        <w:rPr>
          <w:rFonts w:ascii="Times New Roman" w:hAnsi="Times New Roman" w:cs="Times New Roman"/>
          <w:sz w:val="18"/>
          <w:szCs w:val="18"/>
        </w:rPr>
        <w:t>Dubick, J. 2000. Age and growth of the spotted eagle ra</w:t>
      </w:r>
      <w:r w:rsidRPr="00ED4611">
        <w:rPr>
          <w:rFonts w:ascii="Times New Roman" w:hAnsi="Times New Roman" w:cs="Times New Roman"/>
          <w:i/>
          <w:sz w:val="18"/>
          <w:szCs w:val="18"/>
        </w:rPr>
        <w:t>y, Aetobatus narinari</w:t>
      </w:r>
      <w:r w:rsidRPr="00ED4611">
        <w:rPr>
          <w:rFonts w:ascii="Times New Roman" w:hAnsi="Times New Roman" w:cs="Times New Roman"/>
          <w:sz w:val="18"/>
          <w:szCs w:val="18"/>
        </w:rPr>
        <w:t xml:space="preserve"> (Euphrasen, 1790), from southwest Puerto Rico with notes on its biology and life history. Univesristy of Puerto Rico.</w:t>
      </w:r>
      <w:bookmarkEnd w:id="20"/>
    </w:p>
    <w:p w14:paraId="7D54B5D2"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1" w:name="_ENREF_18"/>
      <w:r w:rsidRPr="00ED4611">
        <w:rPr>
          <w:rFonts w:ascii="Times New Roman" w:hAnsi="Times New Roman" w:cs="Times New Roman"/>
          <w:sz w:val="18"/>
          <w:szCs w:val="18"/>
        </w:rPr>
        <w:t xml:space="preserve">Dulvy, N. K., S. L. Fowler, J. A. Musick, R. D. Cavanagh, P. M. Kyne, L. R. Harrison, J. K. Carlson, L. N. Davidson, S. V. Fordham, M. P. Francis, C. M. Pollock, C. A. Simpfendorfer, G. H. Burgess, K. E. Carpenter, L. J. Compagno, D. A. Ebert, C. Gibson, M. R. Heupel, S. R. Livingstone, J. C. Sanciangco, J. D. Stevens, S. Valenti, and W. T. White. 2014. Extinction risk and conservation of the world’s sharks and rays. eLife </w:t>
      </w:r>
      <w:r w:rsidRPr="00ED4611">
        <w:rPr>
          <w:rFonts w:ascii="Times New Roman" w:hAnsi="Times New Roman" w:cs="Times New Roman"/>
          <w:b/>
          <w:sz w:val="18"/>
          <w:szCs w:val="18"/>
        </w:rPr>
        <w:t>3</w:t>
      </w:r>
      <w:r w:rsidRPr="00ED4611">
        <w:rPr>
          <w:rFonts w:ascii="Times New Roman" w:hAnsi="Times New Roman" w:cs="Times New Roman"/>
          <w:sz w:val="18"/>
          <w:szCs w:val="18"/>
        </w:rPr>
        <w:t>.</w:t>
      </w:r>
      <w:bookmarkEnd w:id="21"/>
    </w:p>
    <w:p w14:paraId="35D02F3A"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2" w:name="_ENREF_19"/>
      <w:r w:rsidRPr="00ED4611">
        <w:rPr>
          <w:rFonts w:ascii="Times New Roman" w:hAnsi="Times New Roman" w:cs="Times New Roman"/>
          <w:sz w:val="18"/>
          <w:szCs w:val="18"/>
        </w:rPr>
        <w:t xml:space="preserve">Field, I. C., M. G. Meekan, R. C. Buckworth, and C. J. A. Bradshaw. 2009. Susceptibility of sharks, rays and chimaeras to global extinction. Pages 275-363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W. S. David, editor. Advances in Marine Biology. Academic Press.</w:t>
      </w:r>
      <w:bookmarkEnd w:id="22"/>
    </w:p>
    <w:p w14:paraId="0EB09A51"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3" w:name="_ENREF_20"/>
      <w:r w:rsidRPr="00ED4611">
        <w:rPr>
          <w:rFonts w:ascii="Times New Roman" w:hAnsi="Times New Roman" w:cs="Times New Roman"/>
          <w:sz w:val="18"/>
          <w:szCs w:val="18"/>
        </w:rPr>
        <w:t xml:space="preserve">Gonzalez-Cano, J. M., and I. Garcia-Carrillo. </w:t>
      </w:r>
      <w:r w:rsidRPr="00ED4611">
        <w:rPr>
          <w:rFonts w:ascii="Times New Roman" w:hAnsi="Times New Roman" w:cs="Times New Roman"/>
          <w:sz w:val="18"/>
          <w:szCs w:val="18"/>
          <w:lang w:val="es-MX"/>
        </w:rPr>
        <w:t xml:space="preserve">2012. Proyecto de Conservación y aprovechamiento sustentable del tiburón toro en Playa del Carmen, Quintana Roo. </w:t>
      </w:r>
      <w:r w:rsidRPr="00ED4611">
        <w:rPr>
          <w:rFonts w:ascii="Times New Roman" w:hAnsi="Times New Roman" w:cs="Times New Roman"/>
          <w:sz w:val="18"/>
          <w:szCs w:val="18"/>
        </w:rPr>
        <w:t>Estudio tecnico. CONANP.</w:t>
      </w:r>
      <w:bookmarkEnd w:id="23"/>
    </w:p>
    <w:p w14:paraId="281CCB87"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4" w:name="_ENREF_21"/>
      <w:r w:rsidRPr="00ED4611">
        <w:rPr>
          <w:rFonts w:ascii="Times New Roman" w:hAnsi="Times New Roman" w:cs="Times New Roman"/>
          <w:sz w:val="18"/>
          <w:szCs w:val="18"/>
        </w:rPr>
        <w:t>Graham, R. T., and C. M. Roberts. 2007. Assessing the size, growth rate and structure of a seasonal population of whale sharks (</w:t>
      </w:r>
      <w:r w:rsidRPr="00ED4611">
        <w:rPr>
          <w:rFonts w:ascii="Times New Roman" w:hAnsi="Times New Roman" w:cs="Times New Roman"/>
          <w:i/>
          <w:sz w:val="18"/>
          <w:szCs w:val="18"/>
        </w:rPr>
        <w:t>Rhincodon typus</w:t>
      </w:r>
      <w:r w:rsidRPr="00ED4611">
        <w:rPr>
          <w:rFonts w:ascii="Times New Roman" w:hAnsi="Times New Roman" w:cs="Times New Roman"/>
          <w:sz w:val="18"/>
          <w:szCs w:val="18"/>
        </w:rPr>
        <w:t xml:space="preserve"> Smith 1828) using conventional tagging and photo identification. Fisheries Research </w:t>
      </w:r>
      <w:r w:rsidRPr="00ED4611">
        <w:rPr>
          <w:rFonts w:ascii="Times New Roman" w:hAnsi="Times New Roman" w:cs="Times New Roman"/>
          <w:b/>
          <w:sz w:val="18"/>
          <w:szCs w:val="18"/>
        </w:rPr>
        <w:t>84</w:t>
      </w:r>
      <w:r w:rsidRPr="00ED4611">
        <w:rPr>
          <w:rFonts w:ascii="Times New Roman" w:hAnsi="Times New Roman" w:cs="Times New Roman"/>
          <w:sz w:val="18"/>
          <w:szCs w:val="18"/>
        </w:rPr>
        <w:t>:71-80.</w:t>
      </w:r>
      <w:bookmarkEnd w:id="24"/>
    </w:p>
    <w:p w14:paraId="73B8B310"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5" w:name="_ENREF_22"/>
      <w:r w:rsidRPr="00ED4611">
        <w:rPr>
          <w:rFonts w:ascii="Times New Roman" w:hAnsi="Times New Roman" w:cs="Times New Roman"/>
          <w:sz w:val="18"/>
          <w:szCs w:val="18"/>
        </w:rPr>
        <w:t xml:space="preserve">Graham, R. T., M. J. Witt, D. W. Castellanos, F. Remolina, S. Maxwell, B. J. Godley, and L. A. Hawkes. 2012. Satellite tracking of manta rays highlights challenges to their conservation. PLoS ONE </w:t>
      </w:r>
      <w:r w:rsidRPr="00ED4611">
        <w:rPr>
          <w:rFonts w:ascii="Times New Roman" w:hAnsi="Times New Roman" w:cs="Times New Roman"/>
          <w:b/>
          <w:sz w:val="18"/>
          <w:szCs w:val="18"/>
        </w:rPr>
        <w:t>7</w:t>
      </w:r>
      <w:r w:rsidRPr="00ED4611">
        <w:rPr>
          <w:rFonts w:ascii="Times New Roman" w:hAnsi="Times New Roman" w:cs="Times New Roman"/>
          <w:sz w:val="18"/>
          <w:szCs w:val="18"/>
        </w:rPr>
        <w:t>:e36834.</w:t>
      </w:r>
      <w:bookmarkEnd w:id="25"/>
    </w:p>
    <w:p w14:paraId="0FBA4F6C"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6" w:name="_ENREF_23"/>
      <w:r w:rsidRPr="00ED4611">
        <w:rPr>
          <w:rFonts w:ascii="Times New Roman" w:hAnsi="Times New Roman" w:cs="Times New Roman"/>
          <w:sz w:val="18"/>
          <w:szCs w:val="18"/>
        </w:rPr>
        <w:t xml:space="preserve">Grogan, E. D., and R. Lund. 2004. The origin and relationships of early chondrichthyes. Pages 3-32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J. C. Carrier, J. A. Musick, and M. R. Heithaus, editors. Biology of sharks and their relatives. CRC Press, Boca Raton.</w:t>
      </w:r>
      <w:bookmarkEnd w:id="26"/>
    </w:p>
    <w:p w14:paraId="79859735"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7" w:name="_ENREF_24"/>
      <w:r w:rsidRPr="00ED4611">
        <w:rPr>
          <w:rFonts w:ascii="Times New Roman" w:hAnsi="Times New Roman" w:cs="Times New Roman"/>
          <w:sz w:val="18"/>
          <w:szCs w:val="18"/>
        </w:rPr>
        <w:t xml:space="preserve">Heithaus, M. R., A. Frid, A. J. Wirsing, and B. Worm. 2008. Predicting ecological consequences of marine top predator declines. Trends in Ecology and Evolution </w:t>
      </w:r>
      <w:r w:rsidRPr="00ED4611">
        <w:rPr>
          <w:rFonts w:ascii="Times New Roman" w:hAnsi="Times New Roman" w:cs="Times New Roman"/>
          <w:b/>
          <w:sz w:val="18"/>
          <w:szCs w:val="18"/>
        </w:rPr>
        <w:t>23</w:t>
      </w:r>
      <w:r w:rsidRPr="00ED4611">
        <w:rPr>
          <w:rFonts w:ascii="Times New Roman" w:hAnsi="Times New Roman" w:cs="Times New Roman"/>
          <w:sz w:val="18"/>
          <w:szCs w:val="18"/>
        </w:rPr>
        <w:t>:202-210.</w:t>
      </w:r>
      <w:bookmarkEnd w:id="27"/>
    </w:p>
    <w:p w14:paraId="1506B635"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8" w:name="_ENREF_25"/>
      <w:r w:rsidRPr="00ED4611">
        <w:rPr>
          <w:rFonts w:ascii="Times New Roman" w:hAnsi="Times New Roman" w:cs="Times New Roman"/>
          <w:sz w:val="18"/>
          <w:szCs w:val="18"/>
        </w:rPr>
        <w:t xml:space="preserve">Heupel, M. R., and C. A. Simpfendorfer. 2005. Using acoustic monitoring to evaluate MPAs for shark nursery areas: The importance of long-term data. Marine Technology Society Journal </w:t>
      </w:r>
      <w:r w:rsidRPr="00ED4611">
        <w:rPr>
          <w:rFonts w:ascii="Times New Roman" w:hAnsi="Times New Roman" w:cs="Times New Roman"/>
          <w:b/>
          <w:sz w:val="18"/>
          <w:szCs w:val="18"/>
        </w:rPr>
        <w:t>39</w:t>
      </w:r>
      <w:r w:rsidRPr="00ED4611">
        <w:rPr>
          <w:rFonts w:ascii="Times New Roman" w:hAnsi="Times New Roman" w:cs="Times New Roman"/>
          <w:sz w:val="18"/>
          <w:szCs w:val="18"/>
        </w:rPr>
        <w:t>:10-18.</w:t>
      </w:r>
      <w:bookmarkEnd w:id="28"/>
    </w:p>
    <w:p w14:paraId="3D88BCBC" w14:textId="77777777" w:rsidR="00E968D2" w:rsidRPr="00ED4611" w:rsidRDefault="00E968D2" w:rsidP="00E968D2">
      <w:pPr>
        <w:pStyle w:val="EndNoteBibliography"/>
        <w:ind w:left="720" w:hanging="720"/>
        <w:rPr>
          <w:rFonts w:ascii="Times New Roman" w:hAnsi="Times New Roman" w:cs="Times New Roman"/>
          <w:sz w:val="18"/>
          <w:szCs w:val="18"/>
        </w:rPr>
      </w:pPr>
      <w:bookmarkStart w:id="29" w:name="_ENREF_26"/>
      <w:r w:rsidRPr="00ED4611">
        <w:rPr>
          <w:rFonts w:ascii="Times New Roman" w:hAnsi="Times New Roman" w:cs="Times New Roman"/>
          <w:sz w:val="18"/>
          <w:szCs w:val="18"/>
        </w:rPr>
        <w:t xml:space="preserve">Kyne, P., H. Ishihara, S. Dudley, and W. White. 2006. </w:t>
      </w:r>
      <w:r w:rsidRPr="00ED4611">
        <w:rPr>
          <w:rFonts w:ascii="Times New Roman" w:hAnsi="Times New Roman" w:cs="Times New Roman"/>
          <w:i/>
          <w:sz w:val="18"/>
          <w:szCs w:val="18"/>
        </w:rPr>
        <w:t>Aetobatus narinari</w:t>
      </w:r>
      <w:r w:rsidRPr="00ED4611">
        <w:rPr>
          <w:rFonts w:ascii="Times New Roman" w:hAnsi="Times New Roman" w:cs="Times New Roman"/>
          <w:sz w:val="18"/>
          <w:szCs w:val="18"/>
        </w:rPr>
        <w:t xml:space="preserve"> IUCN 2013. IUCN Red List of Threatened Species. Version 2013.1. www.iucnredlist.org.</w:t>
      </w:r>
      <w:bookmarkEnd w:id="29"/>
    </w:p>
    <w:p w14:paraId="41BD5BF4"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0" w:name="_ENREF_27"/>
      <w:r w:rsidRPr="00ED4611">
        <w:rPr>
          <w:rFonts w:ascii="Times New Roman" w:hAnsi="Times New Roman" w:cs="Times New Roman"/>
          <w:sz w:val="18"/>
          <w:szCs w:val="18"/>
        </w:rPr>
        <w:t>Last, P. R., and J. D. Stevens. 2009. Sharks and Rays of Australia, 2nd edition. CSIRO, Collingwood, Vic.</w:t>
      </w:r>
      <w:bookmarkEnd w:id="30"/>
    </w:p>
    <w:p w14:paraId="187D6973"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1" w:name="_ENREF_28"/>
      <w:r w:rsidRPr="00ED4611">
        <w:rPr>
          <w:rFonts w:ascii="Times New Roman" w:hAnsi="Times New Roman" w:cs="Times New Roman"/>
          <w:sz w:val="18"/>
          <w:szCs w:val="18"/>
        </w:rPr>
        <w:t xml:space="preserve">McEachran, J., and M. de Carvalho. 2002. Batoid fishes. The living marine resources of the Western Central Atlantic. Introduction, molluscs, crustaceans, hagfishes, sharks, batoid fishes and chimaeras. Pages 578–585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C. KE, editor. FAO species identification guide for fishery purposes and American society of ichthyologists and herpetologists special publication. FAO, Rome.</w:t>
      </w:r>
      <w:bookmarkEnd w:id="31"/>
    </w:p>
    <w:p w14:paraId="1E431109"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2" w:name="_ENREF_29"/>
      <w:r w:rsidRPr="00ED4611">
        <w:rPr>
          <w:rFonts w:ascii="Times New Roman" w:hAnsi="Times New Roman" w:cs="Times New Roman"/>
          <w:sz w:val="18"/>
          <w:szCs w:val="18"/>
        </w:rPr>
        <w:t xml:space="preserve">Myers, R. A., J. K. Baum, T. D. Shepherd, S. P. Powers, and C. H. Peterson. 2007. Cascading effects of the loss of apex predatory sharks from a coastal ocean. Science </w:t>
      </w:r>
      <w:r w:rsidRPr="00ED4611">
        <w:rPr>
          <w:rFonts w:ascii="Times New Roman" w:hAnsi="Times New Roman" w:cs="Times New Roman"/>
          <w:b/>
          <w:sz w:val="18"/>
          <w:szCs w:val="18"/>
        </w:rPr>
        <w:t>315</w:t>
      </w:r>
      <w:r w:rsidRPr="00ED4611">
        <w:rPr>
          <w:rFonts w:ascii="Times New Roman" w:hAnsi="Times New Roman" w:cs="Times New Roman"/>
          <w:sz w:val="18"/>
          <w:szCs w:val="18"/>
        </w:rPr>
        <w:t>:1846-1850.</w:t>
      </w:r>
      <w:bookmarkEnd w:id="32"/>
    </w:p>
    <w:p w14:paraId="0DF138D9"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3" w:name="_ENREF_30"/>
      <w:r w:rsidRPr="00ED4611">
        <w:rPr>
          <w:rFonts w:ascii="Times New Roman" w:hAnsi="Times New Roman" w:cs="Times New Roman"/>
          <w:sz w:val="18"/>
          <w:szCs w:val="18"/>
        </w:rPr>
        <w:t>Richards, V. P., M. Henning, W. Witzell, and M. S. Shivji. 2009. Species delineation and evolutionary history of the globally distributed spotted eagle ray (</w:t>
      </w:r>
      <w:r w:rsidRPr="00ED4611">
        <w:rPr>
          <w:rFonts w:ascii="Times New Roman" w:hAnsi="Times New Roman" w:cs="Times New Roman"/>
          <w:i/>
          <w:sz w:val="18"/>
          <w:szCs w:val="18"/>
        </w:rPr>
        <w:t>Aetobatus narinari</w:t>
      </w:r>
      <w:r w:rsidRPr="00ED4611">
        <w:rPr>
          <w:rFonts w:ascii="Times New Roman" w:hAnsi="Times New Roman" w:cs="Times New Roman"/>
          <w:sz w:val="18"/>
          <w:szCs w:val="18"/>
        </w:rPr>
        <w:t xml:space="preserve">). Journal of Heredity </w:t>
      </w:r>
      <w:r w:rsidRPr="00ED4611">
        <w:rPr>
          <w:rFonts w:ascii="Times New Roman" w:hAnsi="Times New Roman" w:cs="Times New Roman"/>
          <w:b/>
          <w:sz w:val="18"/>
          <w:szCs w:val="18"/>
        </w:rPr>
        <w:t>100</w:t>
      </w:r>
      <w:r w:rsidRPr="00ED4611">
        <w:rPr>
          <w:rFonts w:ascii="Times New Roman" w:hAnsi="Times New Roman" w:cs="Times New Roman"/>
          <w:sz w:val="18"/>
          <w:szCs w:val="18"/>
        </w:rPr>
        <w:t>:273-283.</w:t>
      </w:r>
      <w:bookmarkEnd w:id="33"/>
    </w:p>
    <w:p w14:paraId="7A1EA79B"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4" w:name="_ENREF_31"/>
      <w:r w:rsidRPr="00ED4611">
        <w:rPr>
          <w:rFonts w:ascii="Times New Roman" w:hAnsi="Times New Roman" w:cs="Times New Roman"/>
          <w:sz w:val="18"/>
          <w:szCs w:val="18"/>
        </w:rPr>
        <w:t xml:space="preserve">Robbins, W. D., M. Hisano, S. R. Connolly, and J. H. Choat. 2006. Ongoing collapse of coral-reef shark populations. Current Biology </w:t>
      </w:r>
      <w:r w:rsidRPr="00ED4611">
        <w:rPr>
          <w:rFonts w:ascii="Times New Roman" w:hAnsi="Times New Roman" w:cs="Times New Roman"/>
          <w:b/>
          <w:sz w:val="18"/>
          <w:szCs w:val="18"/>
        </w:rPr>
        <w:t>16</w:t>
      </w:r>
      <w:r w:rsidRPr="00ED4611">
        <w:rPr>
          <w:rFonts w:ascii="Times New Roman" w:hAnsi="Times New Roman" w:cs="Times New Roman"/>
          <w:sz w:val="18"/>
          <w:szCs w:val="18"/>
        </w:rPr>
        <w:t>:2314-2319.</w:t>
      </w:r>
      <w:bookmarkEnd w:id="34"/>
    </w:p>
    <w:p w14:paraId="0510F028" w14:textId="77777777" w:rsidR="00E968D2" w:rsidRPr="00ED4611" w:rsidRDefault="00E968D2" w:rsidP="00E968D2">
      <w:pPr>
        <w:pStyle w:val="EndNoteBibliography"/>
        <w:ind w:left="720" w:hanging="720"/>
        <w:rPr>
          <w:rFonts w:ascii="Times New Roman" w:hAnsi="Times New Roman" w:cs="Times New Roman"/>
          <w:sz w:val="18"/>
          <w:szCs w:val="18"/>
          <w:lang w:val="es-MX"/>
        </w:rPr>
      </w:pPr>
      <w:bookmarkStart w:id="35" w:name="_ENREF_32"/>
      <w:r w:rsidRPr="00ED4611">
        <w:rPr>
          <w:rFonts w:ascii="Times New Roman" w:hAnsi="Times New Roman" w:cs="Times New Roman"/>
          <w:sz w:val="18"/>
          <w:szCs w:val="18"/>
        </w:rPr>
        <w:t xml:space="preserve">Ruppert, J. L. W., M. J. Travers, L. L. Smith, M.-J. Fortin, and M. G. Meekan. 2013. Caught in the Middle: Combined Impacts of Shark Removal and Coral Loss on the Fish Communities of Coral Reefs. </w:t>
      </w:r>
      <w:r w:rsidRPr="00ED4611">
        <w:rPr>
          <w:rFonts w:ascii="Times New Roman" w:hAnsi="Times New Roman" w:cs="Times New Roman"/>
          <w:sz w:val="18"/>
          <w:szCs w:val="18"/>
          <w:lang w:val="es-MX"/>
        </w:rPr>
        <w:t xml:space="preserve">PLoS ONE </w:t>
      </w:r>
      <w:r w:rsidRPr="00ED4611">
        <w:rPr>
          <w:rFonts w:ascii="Times New Roman" w:hAnsi="Times New Roman" w:cs="Times New Roman"/>
          <w:b/>
          <w:sz w:val="18"/>
          <w:szCs w:val="18"/>
          <w:lang w:val="es-MX"/>
        </w:rPr>
        <w:t>8</w:t>
      </w:r>
      <w:r w:rsidRPr="00ED4611">
        <w:rPr>
          <w:rFonts w:ascii="Times New Roman" w:hAnsi="Times New Roman" w:cs="Times New Roman"/>
          <w:sz w:val="18"/>
          <w:szCs w:val="18"/>
          <w:lang w:val="es-MX"/>
        </w:rPr>
        <w:t>:e74648.</w:t>
      </w:r>
      <w:bookmarkEnd w:id="35"/>
    </w:p>
    <w:p w14:paraId="75D9D1F8" w14:textId="77777777" w:rsidR="00E968D2" w:rsidRPr="00ED4611" w:rsidRDefault="00E968D2" w:rsidP="00E968D2">
      <w:pPr>
        <w:pStyle w:val="EndNoteBibliography"/>
        <w:ind w:left="720" w:hanging="720"/>
        <w:rPr>
          <w:rFonts w:ascii="Times New Roman" w:hAnsi="Times New Roman" w:cs="Times New Roman"/>
          <w:sz w:val="18"/>
          <w:szCs w:val="18"/>
          <w:lang w:val="es-MX"/>
        </w:rPr>
      </w:pPr>
      <w:bookmarkStart w:id="36" w:name="_ENREF_33"/>
      <w:r w:rsidRPr="00ED4611">
        <w:rPr>
          <w:rFonts w:ascii="Times New Roman" w:hAnsi="Times New Roman" w:cs="Times New Roman"/>
          <w:sz w:val="18"/>
          <w:szCs w:val="18"/>
          <w:lang w:val="es-MX"/>
        </w:rPr>
        <w:t>SAGARPA. 2005. Norma Oficial Mexicana PROY-NOM-029-PESC-2004, Pesca responsable de tiburones y rayas.</w:t>
      </w:r>
      <w:r w:rsidRPr="00ED4611">
        <w:rPr>
          <w:rFonts w:ascii="Times New Roman" w:hAnsi="Times New Roman" w:cs="Times New Roman"/>
          <w:i/>
          <w:sz w:val="18"/>
          <w:szCs w:val="18"/>
          <w:lang w:val="es-MX"/>
        </w:rPr>
        <w:t>in</w:t>
      </w:r>
      <w:r w:rsidRPr="00ED4611">
        <w:rPr>
          <w:rFonts w:ascii="Times New Roman" w:hAnsi="Times New Roman" w:cs="Times New Roman"/>
          <w:sz w:val="18"/>
          <w:szCs w:val="18"/>
          <w:lang w:val="es-MX"/>
        </w:rPr>
        <w:t xml:space="preserve"> g. Secretearia de agricultura, desarrollo rural, pesca y alimentacion, editor., Mexico.</w:t>
      </w:r>
      <w:bookmarkEnd w:id="36"/>
    </w:p>
    <w:p w14:paraId="40591413"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7" w:name="_ENREF_34"/>
      <w:r w:rsidRPr="00ED4611">
        <w:rPr>
          <w:rFonts w:ascii="Times New Roman" w:hAnsi="Times New Roman" w:cs="Times New Roman"/>
          <w:sz w:val="18"/>
          <w:szCs w:val="18"/>
        </w:rPr>
        <w:t xml:space="preserve">Schaefer, J. T., and A. P. Summers. 2005. Batoid wing skeletal structure: Novel morphologies, mechanical implications, and phylogenetic patterns. Journal of Morphology </w:t>
      </w:r>
      <w:r w:rsidRPr="00ED4611">
        <w:rPr>
          <w:rFonts w:ascii="Times New Roman" w:hAnsi="Times New Roman" w:cs="Times New Roman"/>
          <w:b/>
          <w:sz w:val="18"/>
          <w:szCs w:val="18"/>
        </w:rPr>
        <w:t>264</w:t>
      </w:r>
      <w:r w:rsidRPr="00ED4611">
        <w:rPr>
          <w:rFonts w:ascii="Times New Roman" w:hAnsi="Times New Roman" w:cs="Times New Roman"/>
          <w:sz w:val="18"/>
          <w:szCs w:val="18"/>
        </w:rPr>
        <w:t>:298-313.</w:t>
      </w:r>
      <w:bookmarkEnd w:id="37"/>
    </w:p>
    <w:p w14:paraId="3463F5D8"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8" w:name="_ENREF_35"/>
      <w:r w:rsidRPr="00ED4611">
        <w:rPr>
          <w:rFonts w:ascii="Times New Roman" w:hAnsi="Times New Roman" w:cs="Times New Roman"/>
          <w:sz w:val="18"/>
          <w:szCs w:val="18"/>
        </w:rPr>
        <w:t xml:space="preserve">Schluessel, V., M. B. Bennett, and S. P. Collin. 2010a. Diet and reproduction in the white-spotted eagle ray Aetobatus narinari from Queensland, Australia and the Penghu Islands, Taiwan. Marine and Freshwater Research </w:t>
      </w:r>
      <w:r w:rsidRPr="00ED4611">
        <w:rPr>
          <w:rFonts w:ascii="Times New Roman" w:hAnsi="Times New Roman" w:cs="Times New Roman"/>
          <w:b/>
          <w:sz w:val="18"/>
          <w:szCs w:val="18"/>
        </w:rPr>
        <w:t>61</w:t>
      </w:r>
      <w:r w:rsidRPr="00ED4611">
        <w:rPr>
          <w:rFonts w:ascii="Times New Roman" w:hAnsi="Times New Roman" w:cs="Times New Roman"/>
          <w:sz w:val="18"/>
          <w:szCs w:val="18"/>
        </w:rPr>
        <w:t>:1278-1289.</w:t>
      </w:r>
      <w:bookmarkEnd w:id="38"/>
    </w:p>
    <w:p w14:paraId="79DB2A3E" w14:textId="77777777" w:rsidR="00E968D2" w:rsidRPr="00ED4611" w:rsidRDefault="00E968D2" w:rsidP="00E968D2">
      <w:pPr>
        <w:pStyle w:val="EndNoteBibliography"/>
        <w:ind w:left="720" w:hanging="720"/>
        <w:rPr>
          <w:rFonts w:ascii="Times New Roman" w:hAnsi="Times New Roman" w:cs="Times New Roman"/>
          <w:sz w:val="18"/>
          <w:szCs w:val="18"/>
        </w:rPr>
      </w:pPr>
      <w:bookmarkStart w:id="39" w:name="_ENREF_36"/>
      <w:r w:rsidRPr="00ED4611">
        <w:rPr>
          <w:rFonts w:ascii="Times New Roman" w:hAnsi="Times New Roman" w:cs="Times New Roman"/>
          <w:sz w:val="18"/>
          <w:szCs w:val="18"/>
        </w:rPr>
        <w:t xml:space="preserve">Schluessel, V., D. Broderick, S. P. Collin, and J. R. Ovenden. 2010b. Evidence for extensive population structure in the white-spotted eagle ray within the Indo-Pacific inferred from mitochondrial gene sequences. Journal of Zoology </w:t>
      </w:r>
      <w:r w:rsidRPr="00ED4611">
        <w:rPr>
          <w:rFonts w:ascii="Times New Roman" w:hAnsi="Times New Roman" w:cs="Times New Roman"/>
          <w:b/>
          <w:sz w:val="18"/>
          <w:szCs w:val="18"/>
        </w:rPr>
        <w:t>281</w:t>
      </w:r>
      <w:r w:rsidRPr="00ED4611">
        <w:rPr>
          <w:rFonts w:ascii="Times New Roman" w:hAnsi="Times New Roman" w:cs="Times New Roman"/>
          <w:sz w:val="18"/>
          <w:szCs w:val="18"/>
        </w:rPr>
        <w:t>:46-55.</w:t>
      </w:r>
      <w:bookmarkEnd w:id="39"/>
    </w:p>
    <w:p w14:paraId="67F0975D" w14:textId="77777777" w:rsidR="00E968D2" w:rsidRPr="00ED4611" w:rsidRDefault="00E968D2" w:rsidP="00E968D2">
      <w:pPr>
        <w:pStyle w:val="EndNoteBibliography"/>
        <w:ind w:left="720" w:hanging="720"/>
        <w:rPr>
          <w:rFonts w:ascii="Times New Roman" w:hAnsi="Times New Roman" w:cs="Times New Roman"/>
          <w:sz w:val="18"/>
          <w:szCs w:val="18"/>
        </w:rPr>
      </w:pPr>
      <w:bookmarkStart w:id="40" w:name="_ENREF_37"/>
      <w:r w:rsidRPr="00ED4611">
        <w:rPr>
          <w:rFonts w:ascii="Times New Roman" w:hAnsi="Times New Roman" w:cs="Times New Roman"/>
          <w:sz w:val="18"/>
          <w:szCs w:val="18"/>
        </w:rPr>
        <w:t>Shirai, S. 1992. Squalean Phylogeny: A new framework of 'Squaloid' sharks and related taxa, Sapporo.</w:t>
      </w:r>
      <w:bookmarkEnd w:id="40"/>
    </w:p>
    <w:p w14:paraId="13EBBAF5" w14:textId="77777777" w:rsidR="00E968D2" w:rsidRPr="00ED4611" w:rsidRDefault="00E968D2" w:rsidP="00E968D2">
      <w:pPr>
        <w:pStyle w:val="EndNoteBibliography"/>
        <w:ind w:left="720" w:hanging="720"/>
        <w:rPr>
          <w:rFonts w:ascii="Times New Roman" w:hAnsi="Times New Roman" w:cs="Times New Roman"/>
          <w:sz w:val="18"/>
          <w:szCs w:val="18"/>
        </w:rPr>
      </w:pPr>
      <w:bookmarkStart w:id="41" w:name="_ENREF_38"/>
      <w:r w:rsidRPr="00ED4611">
        <w:rPr>
          <w:rFonts w:ascii="Times New Roman" w:hAnsi="Times New Roman" w:cs="Times New Roman"/>
          <w:sz w:val="18"/>
          <w:szCs w:val="18"/>
        </w:rPr>
        <w:t>Stevens, J. D., R. Bonfil, N. K. Dulvy, and P. A. Walker. 2000. The effects of fishing on sharks, rays and chimaeras (Chondrichthyans) and the implications for marine ecosystems. ICES Journal of Marine Science: Journal du Conseil: 476-494.</w:t>
      </w:r>
      <w:bookmarkEnd w:id="41"/>
    </w:p>
    <w:p w14:paraId="556FF942" w14:textId="77777777" w:rsidR="00E968D2" w:rsidRPr="00ED4611" w:rsidRDefault="00E968D2" w:rsidP="00E968D2">
      <w:pPr>
        <w:pStyle w:val="EndNoteBibliography"/>
        <w:ind w:left="720" w:hanging="720"/>
        <w:rPr>
          <w:rFonts w:ascii="Times New Roman" w:hAnsi="Times New Roman" w:cs="Times New Roman"/>
          <w:sz w:val="18"/>
          <w:szCs w:val="18"/>
        </w:rPr>
      </w:pPr>
      <w:bookmarkStart w:id="42" w:name="_ENREF_39"/>
      <w:r w:rsidRPr="00ED4611">
        <w:rPr>
          <w:rFonts w:ascii="Times New Roman" w:hAnsi="Times New Roman" w:cs="Times New Roman"/>
          <w:sz w:val="18"/>
          <w:szCs w:val="18"/>
        </w:rPr>
        <w:t xml:space="preserve">White, W. T., P. R. Last, G. J. P. Naylor, K. Jensen, and J. N. Caira. 2010. Clarification of </w:t>
      </w:r>
      <w:r w:rsidRPr="00ED4611">
        <w:rPr>
          <w:rFonts w:ascii="Times New Roman" w:hAnsi="Times New Roman" w:cs="Times New Roman"/>
          <w:i/>
          <w:sz w:val="18"/>
          <w:szCs w:val="18"/>
        </w:rPr>
        <w:t>Aetobatus ocellatus</w:t>
      </w:r>
      <w:r w:rsidRPr="00ED4611">
        <w:rPr>
          <w:rFonts w:ascii="Times New Roman" w:hAnsi="Times New Roman" w:cs="Times New Roman"/>
          <w:sz w:val="18"/>
          <w:szCs w:val="18"/>
        </w:rPr>
        <w:t xml:space="preserve"> (Kuhl, 1823) as a valid species, and a comparison with </w:t>
      </w:r>
      <w:r w:rsidRPr="00ED4611">
        <w:rPr>
          <w:rFonts w:ascii="Times New Roman" w:hAnsi="Times New Roman" w:cs="Times New Roman"/>
          <w:i/>
          <w:sz w:val="18"/>
          <w:szCs w:val="18"/>
        </w:rPr>
        <w:t>Aetobatus narinari</w:t>
      </w:r>
      <w:r w:rsidRPr="00ED4611">
        <w:rPr>
          <w:rFonts w:ascii="Times New Roman" w:hAnsi="Times New Roman" w:cs="Times New Roman"/>
          <w:sz w:val="18"/>
          <w:szCs w:val="18"/>
        </w:rPr>
        <w:t xml:space="preserve"> (Euphrasen, 1790) (Rajiformes: Myliobatidae). Pages 141-164 </w:t>
      </w:r>
      <w:r w:rsidRPr="00ED4611">
        <w:rPr>
          <w:rFonts w:ascii="Times New Roman" w:hAnsi="Times New Roman" w:cs="Times New Roman"/>
          <w:i/>
          <w:sz w:val="18"/>
          <w:szCs w:val="18"/>
        </w:rPr>
        <w:t>in</w:t>
      </w:r>
      <w:r w:rsidRPr="00ED4611">
        <w:rPr>
          <w:rFonts w:ascii="Times New Roman" w:hAnsi="Times New Roman" w:cs="Times New Roman"/>
          <w:sz w:val="18"/>
          <w:szCs w:val="18"/>
        </w:rPr>
        <w:t xml:space="preserve"> P. R. Last, W. T. White, and J. J. Pogonoski, editors. Descriptions of new sharks and rays from Borneo. CSIRO Marine and Atmospheric Research, Hobart.</w:t>
      </w:r>
      <w:bookmarkEnd w:id="42"/>
    </w:p>
    <w:p w14:paraId="43BA31EB" w14:textId="77777777" w:rsidR="00E968D2" w:rsidRPr="00ED4611" w:rsidRDefault="00E968D2" w:rsidP="00E968D2">
      <w:pPr>
        <w:pStyle w:val="EndNoteBibliography"/>
        <w:ind w:left="720" w:hanging="720"/>
        <w:rPr>
          <w:rFonts w:ascii="Times New Roman" w:hAnsi="Times New Roman" w:cs="Times New Roman"/>
          <w:sz w:val="18"/>
          <w:szCs w:val="18"/>
        </w:rPr>
      </w:pPr>
      <w:bookmarkStart w:id="43" w:name="_ENREF_40"/>
      <w:r w:rsidRPr="00ED4611">
        <w:rPr>
          <w:rFonts w:ascii="Times New Roman" w:hAnsi="Times New Roman" w:cs="Times New Roman"/>
          <w:sz w:val="18"/>
          <w:szCs w:val="18"/>
        </w:rPr>
        <w:t xml:space="preserve">Winchell, C. J., A. P. Martin, and J. Mallatt. 2004. Phylogeny of elasmobranchs based on LSU and SSU ribosomal RNA genes. Molecular Phylogenetics and Evolution </w:t>
      </w:r>
      <w:r w:rsidRPr="00ED4611">
        <w:rPr>
          <w:rFonts w:ascii="Times New Roman" w:hAnsi="Times New Roman" w:cs="Times New Roman"/>
          <w:b/>
          <w:sz w:val="18"/>
          <w:szCs w:val="18"/>
        </w:rPr>
        <w:t>31</w:t>
      </w:r>
      <w:r w:rsidRPr="00ED4611">
        <w:rPr>
          <w:rFonts w:ascii="Times New Roman" w:hAnsi="Times New Roman" w:cs="Times New Roman"/>
          <w:sz w:val="18"/>
          <w:szCs w:val="18"/>
        </w:rPr>
        <w:t>:214-224.</w:t>
      </w:r>
      <w:bookmarkEnd w:id="43"/>
    </w:p>
    <w:p w14:paraId="5919CF26" w14:textId="77777777" w:rsidR="00E968D2" w:rsidRPr="00ED4611" w:rsidRDefault="00E968D2" w:rsidP="00E968D2">
      <w:pPr>
        <w:pStyle w:val="EndNoteBibliography"/>
        <w:ind w:left="720" w:hanging="720"/>
        <w:rPr>
          <w:rFonts w:ascii="Times New Roman" w:hAnsi="Times New Roman" w:cs="Times New Roman"/>
          <w:sz w:val="18"/>
          <w:szCs w:val="18"/>
          <w:lang w:val="es-MX"/>
        </w:rPr>
      </w:pPr>
      <w:bookmarkStart w:id="44" w:name="_ENREF_41"/>
      <w:r w:rsidRPr="00ED4611">
        <w:rPr>
          <w:rFonts w:ascii="Times New Roman" w:hAnsi="Times New Roman" w:cs="Times New Roman"/>
          <w:sz w:val="18"/>
          <w:szCs w:val="18"/>
        </w:rPr>
        <w:lastRenderedPageBreak/>
        <w:t xml:space="preserve">Worm, B., and R. A. Myers. 2003. Rapid worldwide depletion of predatory fish communities. </w:t>
      </w:r>
      <w:r w:rsidRPr="00ED4611">
        <w:rPr>
          <w:rFonts w:ascii="Times New Roman" w:hAnsi="Times New Roman" w:cs="Times New Roman"/>
          <w:sz w:val="18"/>
          <w:szCs w:val="18"/>
          <w:lang w:val="es-MX"/>
        </w:rPr>
        <w:t xml:space="preserve">Letters to Nature </w:t>
      </w:r>
      <w:r w:rsidRPr="00ED4611">
        <w:rPr>
          <w:rFonts w:ascii="Times New Roman" w:hAnsi="Times New Roman" w:cs="Times New Roman"/>
          <w:b/>
          <w:sz w:val="18"/>
          <w:szCs w:val="18"/>
          <w:lang w:val="es-MX"/>
        </w:rPr>
        <w:t>423</w:t>
      </w:r>
      <w:r w:rsidRPr="00ED4611">
        <w:rPr>
          <w:rFonts w:ascii="Times New Roman" w:hAnsi="Times New Roman" w:cs="Times New Roman"/>
          <w:sz w:val="18"/>
          <w:szCs w:val="18"/>
          <w:lang w:val="es-MX"/>
        </w:rPr>
        <w:t>:280.</w:t>
      </w:r>
      <w:bookmarkEnd w:id="44"/>
    </w:p>
    <w:p w14:paraId="4E2CC948" w14:textId="77777777" w:rsidR="00E968D2" w:rsidRPr="00ED4611" w:rsidRDefault="00E968D2" w:rsidP="00E968D2">
      <w:pPr>
        <w:rPr>
          <w:rFonts w:cs="Times New Roman"/>
          <w:sz w:val="18"/>
          <w:szCs w:val="18"/>
        </w:rPr>
      </w:pPr>
    </w:p>
    <w:p w14:paraId="2732BF40" w14:textId="77777777" w:rsidR="00E968D2" w:rsidRPr="00ED4611" w:rsidRDefault="00E968D2" w:rsidP="00E968D2">
      <w:pPr>
        <w:rPr>
          <w:rFonts w:cs="Times New Roman"/>
          <w:sz w:val="18"/>
          <w:szCs w:val="18"/>
        </w:rPr>
      </w:pPr>
    </w:p>
    <w:p w14:paraId="60DFC9E6" w14:textId="0268B3F3" w:rsidR="00A83DFD" w:rsidRPr="00ED4611" w:rsidRDefault="00A52753" w:rsidP="00E7471E">
      <w:pPr>
        <w:pStyle w:val="Ttulo1"/>
        <w:rPr>
          <w:rFonts w:cs="Times New Roman"/>
        </w:rPr>
      </w:pPr>
      <w:r w:rsidRPr="00ED4611">
        <w:rPr>
          <w:rFonts w:cs="Times New Roman"/>
        </w:rPr>
        <w:t xml:space="preserve">Educación ambiental y trabajo comunitario </w:t>
      </w:r>
      <w:r w:rsidR="00DE0BB6" w:rsidRPr="00DE0BB6">
        <w:rPr>
          <w:rFonts w:cs="Times New Roman"/>
          <w:highlight w:val="red"/>
        </w:rPr>
        <w:t>foto</w:t>
      </w:r>
    </w:p>
    <w:p w14:paraId="0451599F" w14:textId="05CC11A6" w:rsidR="00A83DFD" w:rsidRPr="00ED4611" w:rsidRDefault="00A52753" w:rsidP="004674CF">
      <w:pPr>
        <w:pStyle w:val="Ttulo2"/>
        <w:rPr>
          <w:rFonts w:cs="Times New Roman"/>
        </w:rPr>
      </w:pPr>
      <w:r w:rsidRPr="00ED4611">
        <w:rPr>
          <w:rFonts w:cs="Times New Roman"/>
        </w:rPr>
        <w:t>Educación ambiental</w:t>
      </w:r>
      <w:r w:rsidR="00DE0BB6">
        <w:rPr>
          <w:rFonts w:cs="Times New Roman"/>
        </w:rPr>
        <w:t xml:space="preserve"> </w:t>
      </w:r>
    </w:p>
    <w:p w14:paraId="3FE7CCCD" w14:textId="5B9FE4C7" w:rsidR="00AA7019" w:rsidRPr="00ED4611" w:rsidRDefault="00B03640" w:rsidP="00B03640">
      <w:pPr>
        <w:rPr>
          <w:shd w:val="clear" w:color="auto" w:fill="FFFFFF"/>
        </w:rPr>
      </w:pPr>
      <w:r w:rsidRPr="00A73D1B">
        <w:rPr>
          <w:i/>
        </w:rPr>
        <w:t xml:space="preserve"> </w:t>
      </w:r>
      <w:r w:rsidR="00AA7019" w:rsidRPr="00A73D1B">
        <w:rPr>
          <w:i/>
          <w:shd w:val="clear" w:color="auto" w:fill="FFFFFF"/>
        </w:rPr>
        <w:t>“</w:t>
      </w:r>
      <w:r w:rsidRPr="00A73D1B">
        <w:rPr>
          <w:i/>
          <w:shd w:val="clear" w:color="auto" w:fill="FFFFFF"/>
        </w:rPr>
        <w:t>Por</w:t>
      </w:r>
      <w:r w:rsidR="00AA7019" w:rsidRPr="00A73D1B">
        <w:rPr>
          <w:i/>
          <w:shd w:val="clear" w:color="auto" w:fill="FFFFFF"/>
        </w:rPr>
        <w:t>que al final, sólo conservaremos lo que amamos, amamos lo que conocemos, y conocemos sólo lo que se nos ha enseñado”</w:t>
      </w:r>
      <w:r w:rsidR="0070355D" w:rsidRPr="00A73D1B">
        <w:rPr>
          <w:i/>
          <w:shd w:val="clear" w:color="auto" w:fill="FFFFFF"/>
        </w:rPr>
        <w:t xml:space="preserve"> -</w:t>
      </w:r>
      <w:r w:rsidR="00AA7019" w:rsidRPr="00A73D1B">
        <w:rPr>
          <w:i/>
          <w:shd w:val="clear" w:color="auto" w:fill="FFFFFF"/>
        </w:rPr>
        <w:t>Baba Dioum</w:t>
      </w:r>
      <w:r w:rsidR="0070355D" w:rsidRPr="00A73D1B">
        <w:rPr>
          <w:i/>
          <w:shd w:val="clear" w:color="auto" w:fill="FFFFFF"/>
        </w:rPr>
        <w:t>-</w:t>
      </w:r>
      <w:r w:rsidR="0070355D" w:rsidRPr="00ED4611">
        <w:rPr>
          <w:shd w:val="clear" w:color="auto" w:fill="FFFFFF"/>
        </w:rPr>
        <w:t xml:space="preserve">. </w:t>
      </w:r>
    </w:p>
    <w:p w14:paraId="3AA8BC79" w14:textId="68B0363C" w:rsidR="00AA7019" w:rsidRPr="00ED4611" w:rsidRDefault="00AA7019" w:rsidP="00B03640">
      <w:pPr>
        <w:rPr>
          <w:shd w:val="clear" w:color="auto" w:fill="FFFFFF"/>
        </w:rPr>
      </w:pPr>
      <w:r w:rsidRPr="00ED4611">
        <w:rPr>
          <w:shd w:val="clear" w:color="auto" w:fill="FFFFFF"/>
        </w:rPr>
        <w:t>Una frase tanto famosa como emblemática</w:t>
      </w:r>
      <w:r w:rsidR="00F31394">
        <w:rPr>
          <w:shd w:val="clear" w:color="auto" w:fill="FFFFFF"/>
        </w:rPr>
        <w:t xml:space="preserve">, que </w:t>
      </w:r>
      <w:r w:rsidR="00F31394" w:rsidRPr="00ED4611">
        <w:t>un fa</w:t>
      </w:r>
      <w:r w:rsidR="00F31394">
        <w:t xml:space="preserve">moso Ingeniero forestal senegalés  acuñó </w:t>
      </w:r>
      <w:r w:rsidR="00F31394">
        <w:rPr>
          <w:shd w:val="clear" w:color="auto" w:fill="FFFFFF"/>
        </w:rPr>
        <w:t>en</w:t>
      </w:r>
      <w:r w:rsidR="00F31394">
        <w:t xml:space="preserve"> 1968 </w:t>
      </w:r>
      <w:r w:rsidR="00F31394" w:rsidRPr="00ED4611">
        <w:t>durante la asamblea general de la IUCN</w:t>
      </w:r>
      <w:r w:rsidR="00F31394">
        <w:t xml:space="preserve">, y </w:t>
      </w:r>
      <w:r w:rsidRPr="00ED4611">
        <w:rPr>
          <w:shd w:val="clear" w:color="auto" w:fill="FFFFFF"/>
        </w:rPr>
        <w:t>que</w:t>
      </w:r>
      <w:r w:rsidR="0070355D" w:rsidRPr="00ED4611">
        <w:rPr>
          <w:shd w:val="clear" w:color="auto" w:fill="FFFFFF"/>
        </w:rPr>
        <w:t xml:space="preserve"> cada educador ambiental lleva </w:t>
      </w:r>
      <w:r w:rsidR="00B03640">
        <w:rPr>
          <w:shd w:val="clear" w:color="auto" w:fill="FFFFFF"/>
        </w:rPr>
        <w:t>en la mente y</w:t>
      </w:r>
      <w:r w:rsidRPr="00ED4611">
        <w:rPr>
          <w:shd w:val="clear" w:color="auto" w:fill="FFFFFF"/>
        </w:rPr>
        <w:t xml:space="preserve"> corazón. Para un educador ambient</w:t>
      </w:r>
      <w:r w:rsidR="00113A5D" w:rsidRPr="00ED4611">
        <w:rPr>
          <w:shd w:val="clear" w:color="auto" w:fill="FFFFFF"/>
        </w:rPr>
        <w:t>al</w:t>
      </w:r>
      <w:r w:rsidR="00B03640">
        <w:rPr>
          <w:shd w:val="clear" w:color="auto" w:fill="FFFFFF"/>
        </w:rPr>
        <w:t xml:space="preserve"> existen dos pasiones,</w:t>
      </w:r>
      <w:r w:rsidRPr="00ED4611">
        <w:rPr>
          <w:shd w:val="clear" w:color="auto" w:fill="FFFFFF"/>
        </w:rPr>
        <w:t xml:space="preserve"> </w:t>
      </w:r>
      <w:r w:rsidR="00B03640">
        <w:rPr>
          <w:shd w:val="clear" w:color="auto" w:fill="FFFFFF"/>
        </w:rPr>
        <w:t>l</w:t>
      </w:r>
      <w:r w:rsidRPr="00ED4611">
        <w:rPr>
          <w:shd w:val="clear" w:color="auto" w:fill="FFFFFF"/>
        </w:rPr>
        <w:t xml:space="preserve">a pasión que siente por la conservación del medio ambiente y la pasión por transmitir conocimiento. </w:t>
      </w:r>
      <w:r w:rsidR="00B03640">
        <w:rPr>
          <w:shd w:val="clear" w:color="auto" w:fill="FFFFFF"/>
        </w:rPr>
        <w:t>Sin embargo, t</w:t>
      </w:r>
      <w:r w:rsidRPr="00ED4611">
        <w:rPr>
          <w:shd w:val="clear" w:color="auto" w:fill="FFFFFF"/>
        </w:rPr>
        <w:t>ransmitir el conoci</w:t>
      </w:r>
      <w:r w:rsidR="00B03640">
        <w:rPr>
          <w:shd w:val="clear" w:color="auto" w:fill="FFFFFF"/>
        </w:rPr>
        <w:t>miento no sólo es a una pasión sino</w:t>
      </w:r>
      <w:r w:rsidR="0070355D" w:rsidRPr="00ED4611">
        <w:rPr>
          <w:shd w:val="clear" w:color="auto" w:fill="FFFFFF"/>
        </w:rPr>
        <w:t xml:space="preserve"> </w:t>
      </w:r>
      <w:r w:rsidRPr="00ED4611">
        <w:rPr>
          <w:shd w:val="clear" w:color="auto" w:fill="FFFFFF"/>
        </w:rPr>
        <w:t xml:space="preserve">también una gran responsabilidad y un privilegio. </w:t>
      </w:r>
    </w:p>
    <w:p w14:paraId="76534C4A" w14:textId="3ED19DB9" w:rsidR="00AA7019" w:rsidRPr="00ED4611" w:rsidRDefault="00536159" w:rsidP="00B03640">
      <w:pPr>
        <w:rPr>
          <w:shd w:val="clear" w:color="auto" w:fill="FFFFFF"/>
        </w:rPr>
      </w:pPr>
      <w:r>
        <w:rPr>
          <w:shd w:val="clear" w:color="auto" w:fill="FFFFFF"/>
        </w:rPr>
        <w:t xml:space="preserve">Uno de nuestros objetivos en </w:t>
      </w:r>
      <w:r w:rsidR="00AA7019" w:rsidRPr="00ED4611">
        <w:rPr>
          <w:shd w:val="clear" w:color="auto" w:fill="FFFFFF"/>
        </w:rPr>
        <w:t>Blue Core</w:t>
      </w:r>
      <w:r>
        <w:rPr>
          <w:shd w:val="clear" w:color="auto" w:fill="FFFFFF"/>
        </w:rPr>
        <w:t xml:space="preserve"> es </w:t>
      </w:r>
      <w:r w:rsidR="00B03640">
        <w:rPr>
          <w:shd w:val="clear" w:color="auto" w:fill="FFFFFF"/>
        </w:rPr>
        <w:t>tr</w:t>
      </w:r>
      <w:r w:rsidR="00AA7019" w:rsidRPr="00ED4611">
        <w:rPr>
          <w:shd w:val="clear" w:color="auto" w:fill="FFFFFF"/>
        </w:rPr>
        <w:t>a</w:t>
      </w:r>
      <w:r w:rsidR="00B03640">
        <w:rPr>
          <w:shd w:val="clear" w:color="auto" w:fill="FFFFFF"/>
        </w:rPr>
        <w:t>n</w:t>
      </w:r>
      <w:r w:rsidR="00AA7019" w:rsidRPr="00ED4611">
        <w:rPr>
          <w:shd w:val="clear" w:color="auto" w:fill="FFFFFF"/>
        </w:rPr>
        <w:t>smitir conocimiento</w:t>
      </w:r>
      <w:r>
        <w:rPr>
          <w:shd w:val="clear" w:color="auto" w:fill="FFFFFF"/>
        </w:rPr>
        <w:t xml:space="preserve"> sobre </w:t>
      </w:r>
      <w:r w:rsidR="00AA7019" w:rsidRPr="00ED4611">
        <w:rPr>
          <w:shd w:val="clear" w:color="auto" w:fill="FFFFFF"/>
        </w:rPr>
        <w:t xml:space="preserve">la importancia </w:t>
      </w:r>
      <w:r w:rsidR="00B03640">
        <w:rPr>
          <w:shd w:val="clear" w:color="auto" w:fill="FFFFFF"/>
        </w:rPr>
        <w:t xml:space="preserve">y conservación </w:t>
      </w:r>
      <w:r w:rsidR="00AA7019" w:rsidRPr="00ED4611">
        <w:rPr>
          <w:shd w:val="clear" w:color="auto" w:fill="FFFFFF"/>
        </w:rPr>
        <w:t>de los ecosistemas y especies marin</w:t>
      </w:r>
      <w:r w:rsidR="0070355D" w:rsidRPr="00ED4611">
        <w:rPr>
          <w:shd w:val="clear" w:color="auto" w:fill="FFFFFF"/>
        </w:rPr>
        <w:t>as</w:t>
      </w:r>
      <w:r w:rsidR="00B03640">
        <w:rPr>
          <w:shd w:val="clear" w:color="auto" w:fill="FFFFFF"/>
        </w:rPr>
        <w:t xml:space="preserve"> </w:t>
      </w:r>
      <w:r w:rsidR="00AA7019" w:rsidRPr="00ED4611">
        <w:rPr>
          <w:shd w:val="clear" w:color="auto" w:fill="FFFFFF"/>
        </w:rPr>
        <w:t>a los niños</w:t>
      </w:r>
      <w:r w:rsidR="00CF2038">
        <w:rPr>
          <w:shd w:val="clear" w:color="auto" w:fill="FFFFFF"/>
        </w:rPr>
        <w:t xml:space="preserve"> y</w:t>
      </w:r>
      <w:r w:rsidR="00AA7019" w:rsidRPr="00ED4611">
        <w:rPr>
          <w:shd w:val="clear" w:color="auto" w:fill="FFFFFF"/>
        </w:rPr>
        <w:t xml:space="preserve"> </w:t>
      </w:r>
      <w:r w:rsidR="00B03640">
        <w:rPr>
          <w:shd w:val="clear" w:color="auto" w:fill="FFFFFF"/>
        </w:rPr>
        <w:t xml:space="preserve">a </w:t>
      </w:r>
      <w:r w:rsidR="00AA7019" w:rsidRPr="00ED4611">
        <w:rPr>
          <w:shd w:val="clear" w:color="auto" w:fill="FFFFFF"/>
        </w:rPr>
        <w:t>la</w:t>
      </w:r>
      <w:r w:rsidR="00B03640">
        <w:rPr>
          <w:shd w:val="clear" w:color="auto" w:fill="FFFFFF"/>
        </w:rPr>
        <w:t xml:space="preserve"> comunidad. Queremos </w:t>
      </w:r>
      <w:r w:rsidR="00CF2038">
        <w:rPr>
          <w:shd w:val="clear" w:color="auto" w:fill="FFFFFF"/>
        </w:rPr>
        <w:t>contribuir a un cambio de paradigma</w:t>
      </w:r>
      <w:r>
        <w:rPr>
          <w:shd w:val="clear" w:color="auto" w:fill="FFFFFF"/>
        </w:rPr>
        <w:t>,</w:t>
      </w:r>
      <w:r w:rsidR="0070355D" w:rsidRPr="00ED4611">
        <w:rPr>
          <w:shd w:val="clear" w:color="auto" w:fill="FFFFFF"/>
        </w:rPr>
        <w:t xml:space="preserve"> lograr </w:t>
      </w:r>
      <w:r w:rsidR="00B03640">
        <w:rPr>
          <w:shd w:val="clear" w:color="auto" w:fill="FFFFFF"/>
        </w:rPr>
        <w:t>una sociedad más responsable</w:t>
      </w:r>
      <w:r w:rsidR="00AA7019" w:rsidRPr="00ED4611">
        <w:rPr>
          <w:shd w:val="clear" w:color="auto" w:fill="FFFFFF"/>
        </w:rPr>
        <w:t>, cons</w:t>
      </w:r>
      <w:r w:rsidR="00B03640">
        <w:rPr>
          <w:shd w:val="clear" w:color="auto" w:fill="FFFFFF"/>
        </w:rPr>
        <w:t>c</w:t>
      </w:r>
      <w:r w:rsidR="00AA7019" w:rsidRPr="00ED4611">
        <w:rPr>
          <w:shd w:val="clear" w:color="auto" w:fill="FFFFFF"/>
        </w:rPr>
        <w:t>iente y conectada con su medio ambiente</w:t>
      </w:r>
      <w:r>
        <w:rPr>
          <w:shd w:val="clear" w:color="auto" w:fill="FFFFFF"/>
        </w:rPr>
        <w:t xml:space="preserve"> y </w:t>
      </w:r>
      <w:r w:rsidR="00CF2038">
        <w:rPr>
          <w:shd w:val="clear" w:color="auto" w:fill="FFFFFF"/>
        </w:rPr>
        <w:t>p</w:t>
      </w:r>
      <w:r w:rsidR="00B03640">
        <w:rPr>
          <w:shd w:val="clear" w:color="auto" w:fill="FFFFFF"/>
        </w:rPr>
        <w:t>romover</w:t>
      </w:r>
      <w:r w:rsidR="0070355D" w:rsidRPr="00ED4611">
        <w:rPr>
          <w:shd w:val="clear" w:color="auto" w:fill="FFFFFF"/>
        </w:rPr>
        <w:t xml:space="preserve"> </w:t>
      </w:r>
      <w:r w:rsidR="00AA7019" w:rsidRPr="00ED4611">
        <w:rPr>
          <w:shd w:val="clear" w:color="auto" w:fill="FFFFFF"/>
        </w:rPr>
        <w:t xml:space="preserve">una nueva sociedad capaz y motivada </w:t>
      </w:r>
      <w:r w:rsidR="00B03640">
        <w:rPr>
          <w:shd w:val="clear" w:color="auto" w:fill="FFFFFF"/>
        </w:rPr>
        <w:t>para</w:t>
      </w:r>
      <w:r w:rsidR="00AA7019" w:rsidRPr="00ED4611">
        <w:rPr>
          <w:shd w:val="clear" w:color="auto" w:fill="FFFFFF"/>
        </w:rPr>
        <w:t xml:space="preserve"> resolver los desafíos ecológicos a los que nos enfrentamos</w:t>
      </w:r>
      <w:r w:rsidR="00B03640">
        <w:rPr>
          <w:shd w:val="clear" w:color="auto" w:fill="FFFFFF"/>
        </w:rPr>
        <w:t xml:space="preserve"> actualmente</w:t>
      </w:r>
      <w:r w:rsidR="00AA7019" w:rsidRPr="00ED4611">
        <w:rPr>
          <w:shd w:val="clear" w:color="auto" w:fill="FFFFFF"/>
        </w:rPr>
        <w:t xml:space="preserve">. </w:t>
      </w:r>
    </w:p>
    <w:p w14:paraId="74A2A705" w14:textId="0A9C8E6A" w:rsidR="00AA7019" w:rsidRPr="00ED4611" w:rsidRDefault="00B03640" w:rsidP="00B03640">
      <w:pPr>
        <w:rPr>
          <w:shd w:val="clear" w:color="auto" w:fill="FFFFFF"/>
        </w:rPr>
      </w:pPr>
      <w:r>
        <w:rPr>
          <w:shd w:val="clear" w:color="auto" w:fill="FFFFFF"/>
        </w:rPr>
        <w:t>El equipo de Blue Core</w:t>
      </w:r>
      <w:r w:rsidR="00AA7019" w:rsidRPr="00ED4611">
        <w:rPr>
          <w:shd w:val="clear" w:color="auto" w:fill="FFFFFF"/>
        </w:rPr>
        <w:t xml:space="preserve"> cons</w:t>
      </w:r>
      <w:r>
        <w:rPr>
          <w:shd w:val="clear" w:color="auto" w:fill="FFFFFF"/>
        </w:rPr>
        <w:t>ciente de e</w:t>
      </w:r>
      <w:r w:rsidR="00AA7019" w:rsidRPr="00ED4611">
        <w:rPr>
          <w:shd w:val="clear" w:color="auto" w:fill="FFFFFF"/>
        </w:rPr>
        <w:t>sta responsabilidad</w:t>
      </w:r>
      <w:r w:rsidR="00536159">
        <w:rPr>
          <w:shd w:val="clear" w:color="auto" w:fill="FFFFFF"/>
        </w:rPr>
        <w:t>,</w:t>
      </w:r>
      <w:r w:rsidR="00AA7019" w:rsidRPr="00ED4611">
        <w:rPr>
          <w:shd w:val="clear" w:color="auto" w:fill="FFFFFF"/>
        </w:rPr>
        <w:t xml:space="preserve"> y </w:t>
      </w:r>
      <w:r>
        <w:rPr>
          <w:shd w:val="clear" w:color="auto" w:fill="FFFFFF"/>
        </w:rPr>
        <w:t>feliz</w:t>
      </w:r>
      <w:r w:rsidR="00AA7019" w:rsidRPr="00ED4611">
        <w:rPr>
          <w:shd w:val="clear" w:color="auto" w:fill="FFFFFF"/>
        </w:rPr>
        <w:t xml:space="preserve"> de continuar con la labor de la educación ambiental en Quintana Ro</w:t>
      </w:r>
      <w:r>
        <w:rPr>
          <w:shd w:val="clear" w:color="auto" w:fill="FFFFFF"/>
        </w:rPr>
        <w:t>o,</w:t>
      </w:r>
      <w:r w:rsidR="00AA7019" w:rsidRPr="00ED4611">
        <w:rPr>
          <w:shd w:val="clear" w:color="auto" w:fill="FFFFFF"/>
        </w:rPr>
        <w:t xml:space="preserve"> h</w:t>
      </w:r>
      <w:r>
        <w:rPr>
          <w:shd w:val="clear" w:color="auto" w:fill="FFFFFF"/>
        </w:rPr>
        <w:t>a</w:t>
      </w:r>
      <w:r w:rsidR="00AA7019" w:rsidRPr="00ED4611">
        <w:rPr>
          <w:shd w:val="clear" w:color="auto" w:fill="FFFFFF"/>
        </w:rPr>
        <w:t xml:space="preserve"> participado en </w:t>
      </w:r>
      <w:r w:rsidR="0070355D" w:rsidRPr="00ED4611">
        <w:rPr>
          <w:shd w:val="clear" w:color="auto" w:fill="FFFFFF"/>
        </w:rPr>
        <w:t xml:space="preserve">ferias </w:t>
      </w:r>
      <w:r w:rsidR="00AA7019" w:rsidRPr="00ED4611">
        <w:rPr>
          <w:shd w:val="clear" w:color="auto" w:fill="FFFFFF"/>
        </w:rPr>
        <w:t>ambientales</w:t>
      </w:r>
      <w:r w:rsidR="0070355D" w:rsidRPr="00ED4611">
        <w:rPr>
          <w:shd w:val="clear" w:color="auto" w:fill="FFFFFF"/>
        </w:rPr>
        <w:t xml:space="preserve"> como</w:t>
      </w:r>
      <w:r>
        <w:rPr>
          <w:shd w:val="clear" w:color="auto" w:fill="FFFFFF"/>
        </w:rPr>
        <w:t xml:space="preserve"> el</w:t>
      </w:r>
      <w:r w:rsidR="00AA7019" w:rsidRPr="00ED4611">
        <w:rPr>
          <w:shd w:val="clear" w:color="auto" w:fill="FFFFFF"/>
        </w:rPr>
        <w:t xml:space="preserve"> Día Mundial del Medio Ambiente en el Planetario </w:t>
      </w:r>
      <w:proofErr w:type="spellStart"/>
      <w:r w:rsidR="00AA7019" w:rsidRPr="00ED4611">
        <w:rPr>
          <w:shd w:val="clear" w:color="auto" w:fill="FFFFFF"/>
        </w:rPr>
        <w:t>Ka</w:t>
      </w:r>
      <w:proofErr w:type="spellEnd"/>
      <w:r w:rsidR="00AA7019" w:rsidRPr="00ED4611">
        <w:rPr>
          <w:shd w:val="clear" w:color="auto" w:fill="FFFFFF"/>
        </w:rPr>
        <w:t xml:space="preserve">’ </w:t>
      </w:r>
      <w:proofErr w:type="spellStart"/>
      <w:r w:rsidR="00AA7019" w:rsidRPr="00ED4611">
        <w:rPr>
          <w:shd w:val="clear" w:color="auto" w:fill="FFFFFF"/>
        </w:rPr>
        <w:t>Yook</w:t>
      </w:r>
      <w:proofErr w:type="spellEnd"/>
      <w:r w:rsidR="00AA7019" w:rsidRPr="00ED4611">
        <w:rPr>
          <w:shd w:val="clear" w:color="auto" w:fill="FFFFFF"/>
        </w:rPr>
        <w:t xml:space="preserve"> </w:t>
      </w:r>
      <w:r>
        <w:rPr>
          <w:shd w:val="clear" w:color="auto" w:fill="FFFFFF"/>
        </w:rPr>
        <w:t xml:space="preserve">de </w:t>
      </w:r>
      <w:proofErr w:type="spellStart"/>
      <w:r w:rsidR="00AA7019" w:rsidRPr="00ED4611">
        <w:rPr>
          <w:shd w:val="clear" w:color="auto" w:fill="FFFFFF"/>
        </w:rPr>
        <w:t>Cancun</w:t>
      </w:r>
      <w:proofErr w:type="spellEnd"/>
      <w:r w:rsidR="00AA7019" w:rsidRPr="00ED4611">
        <w:rPr>
          <w:shd w:val="clear" w:color="auto" w:fill="FFFFFF"/>
        </w:rPr>
        <w:t>, el aniversario del Parque de Puerto Morelos, el Cozumel Scuba Fest,</w:t>
      </w:r>
      <w:r w:rsidR="0070355D" w:rsidRPr="00ED4611">
        <w:rPr>
          <w:shd w:val="clear" w:color="auto" w:fill="FFFFFF"/>
        </w:rPr>
        <w:t xml:space="preserve"> </w:t>
      </w:r>
      <w:r>
        <w:rPr>
          <w:shd w:val="clear" w:color="auto" w:fill="FFFFFF"/>
        </w:rPr>
        <w:t xml:space="preserve">el Earth Hour en Playa del Carmen, </w:t>
      </w:r>
      <w:r w:rsidR="00AA7019" w:rsidRPr="00ED4611">
        <w:rPr>
          <w:shd w:val="clear" w:color="auto" w:fill="FFFFFF"/>
        </w:rPr>
        <w:t xml:space="preserve">entre otros. </w:t>
      </w:r>
    </w:p>
    <w:p w14:paraId="38F18E91" w14:textId="54E1EBF7" w:rsidR="0070355D" w:rsidRPr="00ED4611" w:rsidRDefault="00652660" w:rsidP="00B03640">
      <w:pPr>
        <w:rPr>
          <w:shd w:val="clear" w:color="auto" w:fill="FFFFFF"/>
        </w:rPr>
      </w:pPr>
      <w:r>
        <w:rPr>
          <w:shd w:val="clear" w:color="auto" w:fill="FFFFFF"/>
        </w:rPr>
        <w:t>Entre n</w:t>
      </w:r>
      <w:r w:rsidR="00536159">
        <w:rPr>
          <w:shd w:val="clear" w:color="auto" w:fill="FFFFFF"/>
        </w:rPr>
        <w:t>uestro</w:t>
      </w:r>
      <w:r>
        <w:rPr>
          <w:shd w:val="clear" w:color="auto" w:fill="FFFFFF"/>
        </w:rPr>
        <w:t>s</w:t>
      </w:r>
      <w:r w:rsidR="00536159">
        <w:rPr>
          <w:shd w:val="clear" w:color="auto" w:fill="FFFFFF"/>
        </w:rPr>
        <w:t xml:space="preserve"> próximo</w:t>
      </w:r>
      <w:r>
        <w:rPr>
          <w:shd w:val="clear" w:color="auto" w:fill="FFFFFF"/>
        </w:rPr>
        <w:t>s</w:t>
      </w:r>
      <w:r w:rsidR="00536159">
        <w:rPr>
          <w:shd w:val="clear" w:color="auto" w:fill="FFFFFF"/>
        </w:rPr>
        <w:t xml:space="preserve"> </w:t>
      </w:r>
      <w:r w:rsidR="0070355D" w:rsidRPr="00ED4611">
        <w:rPr>
          <w:shd w:val="clear" w:color="auto" w:fill="FFFFFF"/>
        </w:rPr>
        <w:t>objetivo</w:t>
      </w:r>
      <w:r>
        <w:rPr>
          <w:shd w:val="clear" w:color="auto" w:fill="FFFFFF"/>
        </w:rPr>
        <w:t>s como asociación, nos hemos propuesto</w:t>
      </w:r>
      <w:r w:rsidR="00536159">
        <w:rPr>
          <w:shd w:val="clear" w:color="auto" w:fill="FFFFFF"/>
        </w:rPr>
        <w:t xml:space="preserve"> </w:t>
      </w:r>
      <w:r w:rsidR="0070355D" w:rsidRPr="00ED4611">
        <w:rPr>
          <w:shd w:val="clear" w:color="auto" w:fill="FFFFFF"/>
        </w:rPr>
        <w:t>visitar diversas escuelas</w:t>
      </w:r>
      <w:r>
        <w:rPr>
          <w:shd w:val="clear" w:color="auto" w:fill="FFFFFF"/>
        </w:rPr>
        <w:t xml:space="preserve"> </w:t>
      </w:r>
      <w:r w:rsidRPr="00ED4611">
        <w:rPr>
          <w:shd w:val="clear" w:color="auto" w:fill="FFFFFF"/>
        </w:rPr>
        <w:t>en Quintana Roo</w:t>
      </w:r>
      <w:r>
        <w:rPr>
          <w:shd w:val="clear" w:color="auto" w:fill="FFFFFF"/>
        </w:rPr>
        <w:t>,</w:t>
      </w:r>
      <w:r w:rsidR="0070355D" w:rsidRPr="00ED4611">
        <w:rPr>
          <w:shd w:val="clear" w:color="auto" w:fill="FFFFFF"/>
        </w:rPr>
        <w:t xml:space="preserve"> tanto públicas como privadas</w:t>
      </w:r>
      <w:r>
        <w:rPr>
          <w:shd w:val="clear" w:color="auto" w:fill="FFFFFF"/>
        </w:rPr>
        <w:t xml:space="preserve">. La intención es </w:t>
      </w:r>
      <w:r w:rsidR="00303D64" w:rsidRPr="00ED4611">
        <w:rPr>
          <w:shd w:val="clear" w:color="auto" w:fill="FFFFFF"/>
        </w:rPr>
        <w:t>llevar el mensaje de conservación</w:t>
      </w:r>
      <w:r>
        <w:rPr>
          <w:shd w:val="clear" w:color="auto" w:fill="FFFFFF"/>
        </w:rPr>
        <w:t xml:space="preserve"> de </w:t>
      </w:r>
      <w:r w:rsidRPr="00ED4611">
        <w:rPr>
          <w:shd w:val="clear" w:color="auto" w:fill="FFFFFF"/>
        </w:rPr>
        <w:t>nuestros océanos y arrecifes coralinos</w:t>
      </w:r>
      <w:r>
        <w:rPr>
          <w:shd w:val="clear" w:color="auto" w:fill="FFFFFF"/>
        </w:rPr>
        <w:t>, con un enfoque en</w:t>
      </w:r>
      <w:r w:rsidR="00303D64" w:rsidRPr="00ED4611">
        <w:rPr>
          <w:shd w:val="clear" w:color="auto" w:fill="FFFFFF"/>
        </w:rPr>
        <w:t xml:space="preserve"> las rayas y tiburones. Para lograr</w:t>
      </w:r>
      <w:r>
        <w:rPr>
          <w:shd w:val="clear" w:color="auto" w:fill="FFFFFF"/>
        </w:rPr>
        <w:t xml:space="preserve"> lo anterior, </w:t>
      </w:r>
      <w:r w:rsidR="00303D64" w:rsidRPr="00ED4611">
        <w:rPr>
          <w:shd w:val="clear" w:color="auto" w:fill="FFFFFF"/>
        </w:rPr>
        <w:t xml:space="preserve">necesitamos el apoyo de </w:t>
      </w:r>
      <w:r>
        <w:rPr>
          <w:shd w:val="clear" w:color="auto" w:fill="FFFFFF"/>
        </w:rPr>
        <w:t>todos ustedes</w:t>
      </w:r>
      <w:r w:rsidRPr="00ED4611">
        <w:rPr>
          <w:shd w:val="clear" w:color="auto" w:fill="FFFFFF"/>
        </w:rPr>
        <w:t xml:space="preserve"> </w:t>
      </w:r>
      <w:r w:rsidR="00113A5D" w:rsidRPr="00ED4611">
        <w:rPr>
          <w:shd w:val="clear" w:color="auto" w:fill="FFFFFF"/>
        </w:rPr>
        <w:t xml:space="preserve">interesados en </w:t>
      </w:r>
      <w:r w:rsidR="00B03640">
        <w:rPr>
          <w:shd w:val="clear" w:color="auto" w:fill="FFFFFF"/>
        </w:rPr>
        <w:t>apoyar</w:t>
      </w:r>
      <w:r w:rsidR="00113A5D" w:rsidRPr="00ED4611">
        <w:rPr>
          <w:shd w:val="clear" w:color="auto" w:fill="FFFFFF"/>
        </w:rPr>
        <w:t xml:space="preserve"> nuestras actividades de educación</w:t>
      </w:r>
      <w:r w:rsidR="00303D64" w:rsidRPr="00ED4611">
        <w:rPr>
          <w:shd w:val="clear" w:color="auto" w:fill="FFFFFF"/>
        </w:rPr>
        <w:t xml:space="preserve">. </w:t>
      </w:r>
      <w:r>
        <w:rPr>
          <w:shd w:val="clear" w:color="auto" w:fill="FFFFFF"/>
        </w:rPr>
        <w:t xml:space="preserve">Da </w:t>
      </w:r>
      <w:proofErr w:type="spellStart"/>
      <w:r>
        <w:rPr>
          <w:shd w:val="clear" w:color="auto" w:fill="FFFFFF"/>
        </w:rPr>
        <w:t>Click</w:t>
      </w:r>
      <w:proofErr w:type="spellEnd"/>
      <w:r>
        <w:rPr>
          <w:shd w:val="clear" w:color="auto" w:fill="FFFFFF"/>
        </w:rPr>
        <w:t xml:space="preserve"> y se parte de este cambio en las futuras generaciones</w:t>
      </w:r>
      <w:r w:rsidR="00303D64" w:rsidRPr="00ED4611">
        <w:rPr>
          <w:shd w:val="clear" w:color="auto" w:fill="FFFFFF"/>
        </w:rPr>
        <w:t xml:space="preserve"> (</w:t>
      </w:r>
      <w:r w:rsidR="00303D64" w:rsidRPr="00B03640">
        <w:rPr>
          <w:shd w:val="clear" w:color="auto" w:fill="FFFFFF"/>
        </w:rPr>
        <w:t>Link a donaciones</w:t>
      </w:r>
      <w:r w:rsidR="00303D64" w:rsidRPr="00ED4611">
        <w:rPr>
          <w:shd w:val="clear" w:color="auto" w:fill="FFFFFF"/>
        </w:rPr>
        <w:t>)</w:t>
      </w:r>
      <w:r w:rsidR="00113A5D" w:rsidRPr="00ED4611">
        <w:rPr>
          <w:shd w:val="clear" w:color="auto" w:fill="FFFFFF"/>
        </w:rPr>
        <w:t xml:space="preserve">. </w:t>
      </w:r>
      <w:r>
        <w:rPr>
          <w:shd w:val="clear" w:color="auto" w:fill="FFFFFF"/>
        </w:rPr>
        <w:t>Para más</w:t>
      </w:r>
      <w:r w:rsidR="00113A5D" w:rsidRPr="00ED4611">
        <w:rPr>
          <w:shd w:val="clear" w:color="auto" w:fill="FFFFFF"/>
        </w:rPr>
        <w:t xml:space="preserve"> información sobre nuestro programa de educación ambiental, </w:t>
      </w:r>
      <w:r>
        <w:rPr>
          <w:shd w:val="clear" w:color="auto" w:fill="FFFFFF"/>
        </w:rPr>
        <w:t xml:space="preserve">escríbenos </w:t>
      </w:r>
      <w:r w:rsidR="00113A5D" w:rsidRPr="00ED4611">
        <w:rPr>
          <w:shd w:val="clear" w:color="auto" w:fill="FFFFFF"/>
        </w:rPr>
        <w:t xml:space="preserve">a: </w:t>
      </w:r>
      <w:hyperlink r:id="rId47" w:history="1">
        <w:r w:rsidR="00113A5D" w:rsidRPr="00ED4611">
          <w:rPr>
            <w:rStyle w:val="Hipervnculo"/>
            <w:rFonts w:eastAsia="Times New Roman" w:cs="Times New Roman"/>
            <w:shd w:val="clear" w:color="auto" w:fill="FFFFFF"/>
          </w:rPr>
          <w:t>e4.ximena@gmail.com</w:t>
        </w:r>
      </w:hyperlink>
      <w:r w:rsidR="00113A5D" w:rsidRPr="00ED4611">
        <w:rPr>
          <w:shd w:val="clear" w:color="auto" w:fill="FFFFFF"/>
        </w:rPr>
        <w:t xml:space="preserve"> </w:t>
      </w:r>
    </w:p>
    <w:p w14:paraId="16ADF58D" w14:textId="766EEAA7" w:rsidR="00303D64" w:rsidRPr="00ED4611" w:rsidRDefault="00652660" w:rsidP="0070355D">
      <w:pPr>
        <w:spacing w:line="276" w:lineRule="auto"/>
        <w:rPr>
          <w:rFonts w:eastAsia="Times New Roman" w:cs="Times New Roman"/>
          <w:color w:val="000000"/>
          <w:shd w:val="clear" w:color="auto" w:fill="FFFFFF"/>
        </w:rPr>
      </w:pPr>
      <w:r>
        <w:rPr>
          <w:rFonts w:eastAsia="Times New Roman" w:cs="Times New Roman"/>
          <w:color w:val="000000"/>
          <w:shd w:val="clear" w:color="auto" w:fill="FFFFFF"/>
        </w:rPr>
        <w:t>Invítanos a</w:t>
      </w:r>
      <w:r w:rsidR="00303D64" w:rsidRPr="00ED4611">
        <w:rPr>
          <w:rFonts w:eastAsia="Times New Roman" w:cs="Times New Roman"/>
          <w:color w:val="000000"/>
          <w:shd w:val="clear" w:color="auto" w:fill="FFFFFF"/>
        </w:rPr>
        <w:t xml:space="preserve"> tu escuela</w:t>
      </w:r>
      <w:r>
        <w:rPr>
          <w:rFonts w:eastAsia="Times New Roman" w:cs="Times New Roman"/>
          <w:color w:val="000000"/>
          <w:shd w:val="clear" w:color="auto" w:fill="FFFFFF"/>
        </w:rPr>
        <w:t xml:space="preserve"> o a eventos</w:t>
      </w:r>
      <w:r w:rsidR="00B03640">
        <w:rPr>
          <w:rFonts w:eastAsia="Times New Roman" w:cs="Times New Roman"/>
          <w:color w:val="000000"/>
          <w:shd w:val="clear" w:color="auto" w:fill="FFFFFF"/>
        </w:rPr>
        <w:t xml:space="preserve"> relacionado</w:t>
      </w:r>
      <w:r>
        <w:rPr>
          <w:rFonts w:eastAsia="Times New Roman" w:cs="Times New Roman"/>
          <w:color w:val="000000"/>
          <w:shd w:val="clear" w:color="auto" w:fill="FFFFFF"/>
        </w:rPr>
        <w:t>s</w:t>
      </w:r>
      <w:r w:rsidR="00B03640">
        <w:rPr>
          <w:rFonts w:eastAsia="Times New Roman" w:cs="Times New Roman"/>
          <w:color w:val="000000"/>
          <w:shd w:val="clear" w:color="auto" w:fill="FFFFFF"/>
        </w:rPr>
        <w:t xml:space="preserve"> con el medio ambiente</w:t>
      </w:r>
      <w:r>
        <w:rPr>
          <w:rFonts w:eastAsia="Times New Roman" w:cs="Times New Roman"/>
          <w:color w:val="000000"/>
          <w:shd w:val="clear" w:color="auto" w:fill="FFFFFF"/>
        </w:rPr>
        <w:t xml:space="preserve">. </w:t>
      </w:r>
      <w:r w:rsidR="00B03640">
        <w:rPr>
          <w:rFonts w:eastAsia="Times New Roman" w:cs="Times New Roman"/>
          <w:color w:val="000000"/>
          <w:shd w:val="clear" w:color="auto" w:fill="FFFFFF"/>
        </w:rPr>
        <w:t xml:space="preserve">¡Contáctanos! </w:t>
      </w:r>
      <w:hyperlink r:id="rId48" w:history="1">
        <w:r w:rsidR="00303D64" w:rsidRPr="00ED4611">
          <w:rPr>
            <w:rStyle w:val="Hipervnculo"/>
            <w:rFonts w:eastAsia="Times New Roman" w:cs="Times New Roman"/>
            <w:shd w:val="clear" w:color="auto" w:fill="FFFFFF"/>
          </w:rPr>
          <w:t>e4.ximena@gmail.com</w:t>
        </w:r>
      </w:hyperlink>
      <w:r w:rsidR="00303D64" w:rsidRPr="00ED4611">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Nosotros montamos </w:t>
      </w:r>
      <w:r w:rsidR="00B03640" w:rsidRPr="00ED4611">
        <w:rPr>
          <w:rFonts w:eastAsia="Times New Roman" w:cs="Times New Roman"/>
          <w:color w:val="000000"/>
          <w:shd w:val="clear" w:color="auto" w:fill="FFFFFF"/>
        </w:rPr>
        <w:t>stand</w:t>
      </w:r>
      <w:r>
        <w:rPr>
          <w:rFonts w:eastAsia="Times New Roman" w:cs="Times New Roman"/>
          <w:color w:val="000000"/>
          <w:shd w:val="clear" w:color="auto" w:fill="FFFFFF"/>
        </w:rPr>
        <w:t>s</w:t>
      </w:r>
      <w:r w:rsidR="00B03640" w:rsidRPr="00ED4611">
        <w:rPr>
          <w:rFonts w:eastAsia="Times New Roman" w:cs="Times New Roman"/>
          <w:color w:val="000000"/>
          <w:shd w:val="clear" w:color="auto" w:fill="FFFFFF"/>
        </w:rPr>
        <w:t xml:space="preserve"> </w:t>
      </w:r>
      <w:proofErr w:type="spellStart"/>
      <w:r w:rsidR="00DC023B">
        <w:rPr>
          <w:rFonts w:eastAsia="Times New Roman" w:cs="Times New Roman"/>
          <w:color w:val="000000"/>
          <w:shd w:val="clear" w:color="auto" w:fill="FFFFFF"/>
        </w:rPr>
        <w:t>interáctivos</w:t>
      </w:r>
      <w:proofErr w:type="spellEnd"/>
      <w:r>
        <w:rPr>
          <w:rFonts w:eastAsia="Times New Roman" w:cs="Times New Roman"/>
          <w:color w:val="000000"/>
          <w:shd w:val="clear" w:color="auto" w:fill="FFFFFF"/>
        </w:rPr>
        <w:t xml:space="preserve">, donde realizamos </w:t>
      </w:r>
      <w:r w:rsidR="00B03640" w:rsidRPr="00ED4611">
        <w:rPr>
          <w:rFonts w:eastAsia="Times New Roman" w:cs="Times New Roman"/>
          <w:color w:val="000000"/>
          <w:shd w:val="clear" w:color="auto" w:fill="FFFFFF"/>
        </w:rPr>
        <w:t xml:space="preserve">actividades </w:t>
      </w:r>
      <w:r>
        <w:rPr>
          <w:rFonts w:eastAsia="Times New Roman" w:cs="Times New Roman"/>
          <w:color w:val="000000"/>
          <w:shd w:val="clear" w:color="auto" w:fill="FFFFFF"/>
        </w:rPr>
        <w:t xml:space="preserve"> relacionadas al </w:t>
      </w:r>
      <w:r w:rsidR="00B03640" w:rsidRPr="00ED4611">
        <w:rPr>
          <w:rFonts w:eastAsia="Times New Roman" w:cs="Times New Roman"/>
          <w:color w:val="000000"/>
          <w:shd w:val="clear" w:color="auto" w:fill="FFFFFF"/>
        </w:rPr>
        <w:t>reciclaje, conservación, educación marina y de rayas y tiburones.</w:t>
      </w:r>
    </w:p>
    <w:p w14:paraId="5711D882" w14:textId="77777777" w:rsidR="00AA7019" w:rsidRPr="00ED4611" w:rsidRDefault="00AA7019" w:rsidP="00ED4611">
      <w:pPr>
        <w:ind w:firstLine="0"/>
        <w:rPr>
          <w:rFonts w:cs="Times New Roman"/>
        </w:rPr>
      </w:pPr>
    </w:p>
    <w:p w14:paraId="62ABD2AF" w14:textId="77777777" w:rsidR="00A83DFD" w:rsidRPr="00ED4611" w:rsidRDefault="00A52753" w:rsidP="00D82DB4">
      <w:pPr>
        <w:rPr>
          <w:rFonts w:cs="Times New Roman"/>
          <w:b/>
        </w:rPr>
      </w:pPr>
      <w:r w:rsidRPr="00ED4611">
        <w:rPr>
          <w:rFonts w:cs="Times New Roman"/>
          <w:b/>
        </w:rPr>
        <w:t>Talleres</w:t>
      </w:r>
    </w:p>
    <w:p w14:paraId="7CFD17D9" w14:textId="77777777" w:rsidR="00D5413A" w:rsidRPr="00ED4611" w:rsidRDefault="00D5413A" w:rsidP="00AA7019">
      <w:pPr>
        <w:ind w:firstLine="0"/>
        <w:rPr>
          <w:rFonts w:cs="Times New Roman"/>
        </w:rPr>
      </w:pPr>
    </w:p>
    <w:p w14:paraId="74BE6D25" w14:textId="77777777" w:rsidR="00AA7019" w:rsidRPr="00ED4611" w:rsidRDefault="00AA7019" w:rsidP="00B03640">
      <w:r w:rsidRPr="00ED4611">
        <w:t xml:space="preserve">Contamos con diversos talleres y actividades didácticas sobre: </w:t>
      </w:r>
    </w:p>
    <w:p w14:paraId="486E2205" w14:textId="77777777" w:rsidR="00AA7019" w:rsidRPr="00ED4611" w:rsidRDefault="00AA7019" w:rsidP="00463EB4">
      <w:pPr>
        <w:pStyle w:val="Prrafodelista"/>
        <w:numPr>
          <w:ilvl w:val="0"/>
          <w:numId w:val="9"/>
        </w:numPr>
        <w:spacing w:after="160" w:line="259" w:lineRule="auto"/>
        <w:jc w:val="left"/>
        <w:rPr>
          <w:rFonts w:ascii="Times New Roman" w:hAnsi="Times New Roman" w:cs="Times New Roman"/>
        </w:rPr>
      </w:pPr>
      <w:r w:rsidRPr="00ED4611">
        <w:rPr>
          <w:rFonts w:ascii="Times New Roman" w:hAnsi="Times New Roman" w:cs="Times New Roman"/>
        </w:rPr>
        <w:t>Arrecifes de coral</w:t>
      </w:r>
    </w:p>
    <w:p w14:paraId="441C0424" w14:textId="77777777" w:rsidR="00AA7019" w:rsidRPr="00ED4611" w:rsidRDefault="00AA7019" w:rsidP="00463EB4">
      <w:pPr>
        <w:pStyle w:val="Prrafodelista"/>
        <w:numPr>
          <w:ilvl w:val="0"/>
          <w:numId w:val="9"/>
        </w:numPr>
        <w:spacing w:after="160" w:line="259" w:lineRule="auto"/>
        <w:jc w:val="left"/>
        <w:rPr>
          <w:rFonts w:ascii="Times New Roman" w:hAnsi="Times New Roman" w:cs="Times New Roman"/>
        </w:rPr>
      </w:pPr>
      <w:r w:rsidRPr="00ED4611">
        <w:rPr>
          <w:rFonts w:ascii="Times New Roman" w:hAnsi="Times New Roman" w:cs="Times New Roman"/>
        </w:rPr>
        <w:t xml:space="preserve">Rayas y tiburones </w:t>
      </w:r>
    </w:p>
    <w:p w14:paraId="01D7A941" w14:textId="77777777" w:rsidR="00AA7019" w:rsidRPr="00ED4611" w:rsidRDefault="00AA7019" w:rsidP="00463EB4">
      <w:pPr>
        <w:pStyle w:val="Prrafodelista"/>
        <w:numPr>
          <w:ilvl w:val="0"/>
          <w:numId w:val="9"/>
        </w:numPr>
        <w:spacing w:after="160" w:line="259" w:lineRule="auto"/>
        <w:jc w:val="left"/>
        <w:rPr>
          <w:rFonts w:ascii="Times New Roman" w:hAnsi="Times New Roman" w:cs="Times New Roman"/>
        </w:rPr>
      </w:pPr>
      <w:r w:rsidRPr="00ED4611">
        <w:rPr>
          <w:rFonts w:ascii="Times New Roman" w:hAnsi="Times New Roman" w:cs="Times New Roman"/>
        </w:rPr>
        <w:t xml:space="preserve">Tortugas marinas </w:t>
      </w:r>
    </w:p>
    <w:p w14:paraId="4984E3BA" w14:textId="77777777" w:rsidR="00AA7019" w:rsidRPr="00ED4611" w:rsidRDefault="00AA7019" w:rsidP="00463EB4">
      <w:pPr>
        <w:pStyle w:val="Prrafodelista"/>
        <w:numPr>
          <w:ilvl w:val="0"/>
          <w:numId w:val="9"/>
        </w:numPr>
        <w:spacing w:after="160" w:line="259" w:lineRule="auto"/>
        <w:jc w:val="left"/>
        <w:rPr>
          <w:rFonts w:ascii="Times New Roman" w:hAnsi="Times New Roman" w:cs="Times New Roman"/>
        </w:rPr>
      </w:pPr>
      <w:r w:rsidRPr="00ED4611">
        <w:rPr>
          <w:rFonts w:ascii="Times New Roman" w:hAnsi="Times New Roman" w:cs="Times New Roman"/>
        </w:rPr>
        <w:t xml:space="preserve">Reciclaje </w:t>
      </w:r>
    </w:p>
    <w:p w14:paraId="0A212A7F" w14:textId="650530C3" w:rsidR="00AA7019" w:rsidRPr="00ED4611" w:rsidRDefault="00AA7019" w:rsidP="00B03640">
      <w:r w:rsidRPr="00ED4611">
        <w:t xml:space="preserve">Los talleres </w:t>
      </w:r>
      <w:r w:rsidR="00B03640">
        <w:t>son</w:t>
      </w:r>
      <w:r w:rsidRPr="00ED4611">
        <w:t xml:space="preserve"> </w:t>
      </w:r>
      <w:r w:rsidR="00B03640">
        <w:t>adaptados</w:t>
      </w:r>
      <w:r w:rsidRPr="00ED4611">
        <w:t xml:space="preserve"> a la temática de</w:t>
      </w:r>
      <w:r w:rsidR="00382180">
        <w:t xml:space="preserve">l evento </w:t>
      </w:r>
      <w:r w:rsidR="00DC023B">
        <w:t>y</w:t>
      </w:r>
      <w:r w:rsidR="00382180">
        <w:t xml:space="preserve"> edades de la audiencia.</w:t>
      </w:r>
      <w:r w:rsidR="00DC023B">
        <w:t xml:space="preserve"> </w:t>
      </w:r>
      <w:r w:rsidRPr="00ED4611">
        <w:t xml:space="preserve">Para más información sobre los talleres, contáctanos directamente a: </w:t>
      </w:r>
      <w:hyperlink r:id="rId49" w:history="1">
        <w:r w:rsidRPr="00ED4611">
          <w:rPr>
            <w:rStyle w:val="Hipervnculo"/>
            <w:rFonts w:cs="Times New Roman"/>
          </w:rPr>
          <w:t>e4.ximena@gmail.com</w:t>
        </w:r>
      </w:hyperlink>
      <w:r w:rsidRPr="00ED4611">
        <w:t xml:space="preserve"> </w:t>
      </w:r>
    </w:p>
    <w:p w14:paraId="3567FF09" w14:textId="77777777" w:rsidR="00AA7019" w:rsidRPr="00ED4611" w:rsidRDefault="00AA7019" w:rsidP="00D82DB4">
      <w:pPr>
        <w:rPr>
          <w:rFonts w:cs="Times New Roman"/>
          <w:b/>
        </w:rPr>
      </w:pPr>
    </w:p>
    <w:p w14:paraId="71AFDF3F" w14:textId="77777777" w:rsidR="00AA7019" w:rsidRPr="00ED4611" w:rsidRDefault="00A52753" w:rsidP="00AA7019">
      <w:pPr>
        <w:rPr>
          <w:rFonts w:cs="Times New Roman"/>
          <w:b/>
        </w:rPr>
      </w:pPr>
      <w:r w:rsidRPr="00ED4611">
        <w:rPr>
          <w:rFonts w:cs="Times New Roman"/>
          <w:b/>
        </w:rPr>
        <w:t xml:space="preserve">Conferencias y pláticas </w:t>
      </w:r>
    </w:p>
    <w:p w14:paraId="03147212" w14:textId="7AC02A6C" w:rsidR="00AA7019" w:rsidRPr="00ED4611" w:rsidRDefault="00382180" w:rsidP="00382180">
      <w:pPr>
        <w:ind w:firstLine="360"/>
        <w:rPr>
          <w:rFonts w:cs="Times New Roman"/>
        </w:rPr>
      </w:pPr>
      <w:r>
        <w:t>Los proyectos de Blue Core A.C.</w:t>
      </w:r>
      <w:r w:rsidR="00AA7019" w:rsidRPr="00382180">
        <w:t xml:space="preserve"> son proyectos integrales, </w:t>
      </w:r>
      <w:r w:rsidR="00DC023B">
        <w:t>ya que</w:t>
      </w:r>
      <w:r>
        <w:t xml:space="preserve"> integran diversas áreas en la conservación</w:t>
      </w:r>
      <w:r w:rsidR="00DC023B">
        <w:t>, tales</w:t>
      </w:r>
      <w:r>
        <w:t xml:space="preserve"> como</w:t>
      </w:r>
      <w:r w:rsidR="00AA7019" w:rsidRPr="00382180">
        <w:t xml:space="preserve"> investigación, educación y sostenibildad. </w:t>
      </w:r>
      <w:r w:rsidR="00DC023B">
        <w:t>Es</w:t>
      </w:r>
      <w:r w:rsidR="00AA7019" w:rsidRPr="00382180">
        <w:t xml:space="preserve"> </w:t>
      </w:r>
      <w:r w:rsidR="00DC023B">
        <w:t xml:space="preserve">fundamental </w:t>
      </w:r>
      <w:r>
        <w:t>producir información por medio de la investigación</w:t>
      </w:r>
      <w:r w:rsidR="00AA7019" w:rsidRPr="00382180">
        <w:t xml:space="preserve">, </w:t>
      </w:r>
      <w:r w:rsidR="00DC023B">
        <w:t xml:space="preserve">así como </w:t>
      </w:r>
      <w:r w:rsidR="00AA7019" w:rsidRPr="00382180">
        <w:t>co</w:t>
      </w:r>
      <w:r>
        <w:t>mpartir los descubrimientos y</w:t>
      </w:r>
      <w:r w:rsidR="00AA7019" w:rsidRPr="00382180">
        <w:t xml:space="preserve"> </w:t>
      </w:r>
      <w:r>
        <w:t>resultados</w:t>
      </w:r>
      <w:r w:rsidR="00AA7019" w:rsidRPr="00382180">
        <w:t xml:space="preserve"> con la comunidad</w:t>
      </w:r>
      <w:r w:rsidR="00DC023B">
        <w:t xml:space="preserve">, la cual </w:t>
      </w:r>
      <w:r w:rsidR="00AA7019" w:rsidRPr="00382180">
        <w:t>de</w:t>
      </w:r>
      <w:r>
        <w:t>pende de los recursos</w:t>
      </w:r>
      <w:r w:rsidR="00DC023B">
        <w:t>.  Cr</w:t>
      </w:r>
      <w:r>
        <w:t xml:space="preserve">eemos firmemente que sólo </w:t>
      </w:r>
      <w:r w:rsidR="00DC023B">
        <w:t xml:space="preserve">así </w:t>
      </w:r>
      <w:r>
        <w:t>se logrará</w:t>
      </w:r>
      <w:r w:rsidR="00AA7019" w:rsidRPr="00382180">
        <w:t xml:space="preserve"> el </w:t>
      </w:r>
      <w:r w:rsidR="00AA7019" w:rsidRPr="00382180">
        <w:lastRenderedPageBreak/>
        <w:t xml:space="preserve">manejo sostenible de los </w:t>
      </w:r>
      <w:r>
        <w:t>nuestros recursos</w:t>
      </w:r>
      <w:r w:rsidR="00AA7019" w:rsidRPr="00382180">
        <w:t xml:space="preserve">.  Las pláticas y conferencias de Blue Core A.C. son </w:t>
      </w:r>
      <w:r w:rsidRPr="00382180">
        <w:t>principalmente</w:t>
      </w:r>
      <w:r>
        <w:t xml:space="preserve"> sobre los proyectos de </w:t>
      </w:r>
      <w:r w:rsidR="00AA7019" w:rsidRPr="00382180">
        <w:t xml:space="preserve">conservación, </w:t>
      </w:r>
      <w:r w:rsidR="00DC023B">
        <w:t xml:space="preserve">con la finalidad de </w:t>
      </w:r>
      <w:r w:rsidR="00AA7019" w:rsidRPr="00382180">
        <w:t>informar a la comunidad sobre nuestro trabajo,</w:t>
      </w:r>
      <w:r>
        <w:t xml:space="preserve"> avances y</w:t>
      </w:r>
      <w:r w:rsidR="00AA7019" w:rsidRPr="00382180">
        <w:t xml:space="preserve"> </w:t>
      </w:r>
      <w:r w:rsidR="00DC023B">
        <w:t>las distintas formas en que</w:t>
      </w:r>
      <w:r w:rsidR="00AA7019" w:rsidRPr="00382180">
        <w:t xml:space="preserve"> pueden participar</w:t>
      </w:r>
      <w:r w:rsidR="00AA7019" w:rsidRPr="00ED4611">
        <w:rPr>
          <w:rFonts w:cs="Times New Roman"/>
        </w:rPr>
        <w:t xml:space="preserve">. Los temas en los que nos enfocamos </w:t>
      </w:r>
      <w:r>
        <w:rPr>
          <w:rFonts w:cs="Times New Roman"/>
        </w:rPr>
        <w:t xml:space="preserve">actualmente </w:t>
      </w:r>
      <w:r w:rsidR="00AA7019" w:rsidRPr="00ED4611">
        <w:rPr>
          <w:rFonts w:cs="Times New Roman"/>
        </w:rPr>
        <w:t xml:space="preserve">son: </w:t>
      </w:r>
    </w:p>
    <w:p w14:paraId="4268CB85" w14:textId="602D0081" w:rsidR="00AA7019" w:rsidRPr="00ED4611" w:rsidRDefault="00DC023B" w:rsidP="00463EB4">
      <w:pPr>
        <w:pStyle w:val="Prrafodelista"/>
        <w:numPr>
          <w:ilvl w:val="0"/>
          <w:numId w:val="10"/>
        </w:numPr>
        <w:spacing w:after="160" w:line="259" w:lineRule="auto"/>
        <w:jc w:val="left"/>
        <w:rPr>
          <w:rFonts w:ascii="Times New Roman" w:hAnsi="Times New Roman" w:cs="Times New Roman"/>
          <w:sz w:val="22"/>
        </w:rPr>
      </w:pPr>
      <w:r>
        <w:rPr>
          <w:rFonts w:ascii="Times New Roman" w:hAnsi="Times New Roman" w:cs="Times New Roman"/>
          <w:sz w:val="22"/>
        </w:rPr>
        <w:t xml:space="preserve">Características e </w:t>
      </w:r>
      <w:r w:rsidR="00A704BF">
        <w:rPr>
          <w:rFonts w:ascii="Times New Roman" w:hAnsi="Times New Roman" w:cs="Times New Roman"/>
          <w:sz w:val="22"/>
        </w:rPr>
        <w:t>importancia</w:t>
      </w:r>
      <w:r>
        <w:rPr>
          <w:rFonts w:ascii="Times New Roman" w:hAnsi="Times New Roman" w:cs="Times New Roman"/>
          <w:sz w:val="22"/>
        </w:rPr>
        <w:t xml:space="preserve"> de la raya. </w:t>
      </w:r>
      <w:r w:rsidRPr="00A73D1B">
        <w:rPr>
          <w:rFonts w:ascii="Times New Roman" w:hAnsi="Times New Roman" w:cs="Times New Roman"/>
          <w:i/>
          <w:sz w:val="22"/>
        </w:rPr>
        <w:t>¿Quiénes son las rayas?</w:t>
      </w:r>
    </w:p>
    <w:p w14:paraId="495482E3" w14:textId="39793A04" w:rsidR="00AA7019" w:rsidRPr="00ED4611" w:rsidRDefault="00840467" w:rsidP="00463EB4">
      <w:pPr>
        <w:pStyle w:val="Prrafodelista"/>
        <w:numPr>
          <w:ilvl w:val="0"/>
          <w:numId w:val="10"/>
        </w:numPr>
        <w:spacing w:after="160" w:line="259" w:lineRule="auto"/>
        <w:jc w:val="left"/>
        <w:rPr>
          <w:rFonts w:ascii="Times New Roman" w:hAnsi="Times New Roman" w:cs="Times New Roman"/>
          <w:sz w:val="22"/>
        </w:rPr>
      </w:pPr>
      <w:r>
        <w:rPr>
          <w:rFonts w:ascii="Times New Roman" w:hAnsi="Times New Roman" w:cs="Times New Roman"/>
          <w:sz w:val="22"/>
        </w:rPr>
        <w:t>P</w:t>
      </w:r>
      <w:r w:rsidR="00AA7019" w:rsidRPr="00ED4611">
        <w:rPr>
          <w:rFonts w:ascii="Times New Roman" w:hAnsi="Times New Roman" w:cs="Times New Roman"/>
          <w:sz w:val="22"/>
        </w:rPr>
        <w:t>royecto de investigación de la raya águila en el Caribe Mexicano</w:t>
      </w:r>
      <w:r w:rsidR="00382180">
        <w:rPr>
          <w:rFonts w:ascii="Times New Roman" w:hAnsi="Times New Roman" w:cs="Times New Roman"/>
          <w:sz w:val="22"/>
        </w:rPr>
        <w:t>.</w:t>
      </w:r>
    </w:p>
    <w:p w14:paraId="4A2E1994" w14:textId="77777777" w:rsidR="00AA7019" w:rsidRPr="00ED4611" w:rsidRDefault="00AA7019" w:rsidP="00AA7019">
      <w:pPr>
        <w:pStyle w:val="Prrafodelista"/>
        <w:rPr>
          <w:rFonts w:ascii="Times New Roman" w:hAnsi="Times New Roman" w:cs="Times New Roman"/>
          <w:sz w:val="18"/>
          <w:szCs w:val="18"/>
        </w:rPr>
      </w:pPr>
    </w:p>
    <w:p w14:paraId="659817CF" w14:textId="026713BD" w:rsidR="00AA7019" w:rsidRPr="00ED4611" w:rsidRDefault="00AA7019" w:rsidP="00382180">
      <w:pPr>
        <w:ind w:firstLine="360"/>
        <w:rPr>
          <w:rFonts w:cs="Times New Roman"/>
        </w:rPr>
      </w:pPr>
      <w:r w:rsidRPr="00ED4611">
        <w:rPr>
          <w:rFonts w:cs="Times New Roman"/>
        </w:rPr>
        <w:t>La</w:t>
      </w:r>
      <w:r w:rsidR="00840467">
        <w:rPr>
          <w:rFonts w:cs="Times New Roman"/>
        </w:rPr>
        <w:t xml:space="preserve"> profundidad, complejidad y tecnicismo de los temas </w:t>
      </w:r>
      <w:r w:rsidR="00382180">
        <w:rPr>
          <w:rFonts w:cs="Times New Roman"/>
        </w:rPr>
        <w:t>se adaptan</w:t>
      </w:r>
      <w:r w:rsidRPr="00ED4611">
        <w:rPr>
          <w:rFonts w:cs="Times New Roman"/>
        </w:rPr>
        <w:t xml:space="preserve"> de</w:t>
      </w:r>
      <w:r w:rsidR="00382180">
        <w:rPr>
          <w:rFonts w:cs="Times New Roman"/>
        </w:rPr>
        <w:t xml:space="preserve"> </w:t>
      </w:r>
      <w:r w:rsidR="00382180" w:rsidRPr="00ED4611">
        <w:rPr>
          <w:rFonts w:cs="Times New Roman"/>
        </w:rPr>
        <w:t>acuerdo</w:t>
      </w:r>
      <w:r w:rsidRPr="00ED4611">
        <w:rPr>
          <w:rFonts w:cs="Times New Roman"/>
        </w:rPr>
        <w:t xml:space="preserve"> a la edad de la audiencia. </w:t>
      </w:r>
      <w:r w:rsidR="00840467">
        <w:rPr>
          <w:rFonts w:cs="Times New Roman"/>
        </w:rPr>
        <w:t>Entérate más sobre las pláticas</w:t>
      </w:r>
      <w:r w:rsidRPr="00ED4611">
        <w:rPr>
          <w:rFonts w:cs="Times New Roman"/>
        </w:rPr>
        <w:t xml:space="preserve"> de Blue Core A.C, contáctanos a: </w:t>
      </w:r>
      <w:hyperlink r:id="rId50" w:history="1">
        <w:r w:rsidRPr="00ED4611">
          <w:rPr>
            <w:rStyle w:val="Hipervnculo"/>
            <w:rFonts w:cs="Times New Roman"/>
          </w:rPr>
          <w:t>e4.ximena@gmail.com</w:t>
        </w:r>
      </w:hyperlink>
      <w:r w:rsidRPr="00ED4611">
        <w:rPr>
          <w:rFonts w:cs="Times New Roman"/>
        </w:rPr>
        <w:t xml:space="preserve"> </w:t>
      </w:r>
    </w:p>
    <w:p w14:paraId="16D64043" w14:textId="77777777" w:rsidR="00AA7019" w:rsidRPr="00ED4611" w:rsidRDefault="00AA7019" w:rsidP="00D82DB4">
      <w:pPr>
        <w:rPr>
          <w:rFonts w:cs="Times New Roman"/>
          <w:b/>
        </w:rPr>
      </w:pPr>
    </w:p>
    <w:p w14:paraId="346BF892" w14:textId="77777777" w:rsidR="00A52753" w:rsidRPr="00ED4611" w:rsidRDefault="00A52753" w:rsidP="00D82DB4">
      <w:pPr>
        <w:rPr>
          <w:rFonts w:cs="Times New Roman"/>
          <w:b/>
        </w:rPr>
      </w:pPr>
      <w:r w:rsidRPr="00ED4611">
        <w:rPr>
          <w:rFonts w:cs="Times New Roman"/>
          <w:b/>
        </w:rPr>
        <w:t>Biólogo a bordo</w:t>
      </w:r>
    </w:p>
    <w:p w14:paraId="05B02EA1" w14:textId="1F37E194" w:rsidR="00AA7019" w:rsidRPr="00ED4611" w:rsidRDefault="00AA7019" w:rsidP="00382180">
      <w:r w:rsidRPr="00ED4611">
        <w:t>Con el apoyo de las tiendas de buceo comprometidas con la conservación marina, se h</w:t>
      </w:r>
      <w:r w:rsidR="00382180">
        <w:t xml:space="preserve">a </w:t>
      </w:r>
      <w:r w:rsidR="00840467">
        <w:t>consolidado</w:t>
      </w:r>
      <w:r w:rsidR="00382180">
        <w:t xml:space="preserve"> el programa de Biólogo a Bordo. En e</w:t>
      </w:r>
      <w:r w:rsidRPr="00ED4611">
        <w:t xml:space="preserve">ste programa, las tiendas de buceo participantes </w:t>
      </w:r>
      <w:r w:rsidR="00840467">
        <w:t>integran</w:t>
      </w:r>
      <w:r w:rsidR="00840467" w:rsidRPr="00ED4611">
        <w:t xml:space="preserve"> </w:t>
      </w:r>
      <w:r w:rsidRPr="00ED4611">
        <w:t>al equipo de científicos de Blue Core A.C. en las salidas</w:t>
      </w:r>
      <w:r w:rsidR="00382180">
        <w:t xml:space="preserve"> de buceo</w:t>
      </w:r>
      <w:r w:rsidRPr="00ED4611">
        <w:t xml:space="preserve"> al barco hundido de Cancún. Durante</w:t>
      </w:r>
      <w:r w:rsidR="00382180">
        <w:t xml:space="preserve"> estas salidas el B</w:t>
      </w:r>
      <w:r w:rsidRPr="00ED4611">
        <w:t>iólogo a</w:t>
      </w:r>
      <w:r w:rsidR="00382180">
        <w:t xml:space="preserve"> B</w:t>
      </w:r>
      <w:r w:rsidRPr="00ED4611">
        <w:t>ordo, da una plática informativa sobre la biología de la raya águila</w:t>
      </w:r>
      <w:r w:rsidR="00A704BF">
        <w:t>,</w:t>
      </w:r>
      <w:r w:rsidRPr="00ED4611">
        <w:t xml:space="preserve"> el proyecto de conservación </w:t>
      </w:r>
      <w:r w:rsidR="00A704BF">
        <w:t xml:space="preserve">e invita </w:t>
      </w:r>
      <w:r w:rsidRPr="00ED4611">
        <w:t>a los turis</w:t>
      </w:r>
      <w:r w:rsidR="00A704BF">
        <w:t>tas a participar.</w:t>
      </w:r>
    </w:p>
    <w:p w14:paraId="171256B5" w14:textId="77777777" w:rsidR="00D5413A" w:rsidRPr="00ED4611" w:rsidRDefault="00D5413A" w:rsidP="00AA7019">
      <w:pPr>
        <w:ind w:firstLine="0"/>
        <w:rPr>
          <w:rFonts w:cs="Times New Roman"/>
        </w:rPr>
      </w:pPr>
    </w:p>
    <w:p w14:paraId="40461FAE" w14:textId="63BC940A" w:rsidR="00ED4611" w:rsidRPr="00ED4611" w:rsidRDefault="00D5413A" w:rsidP="00382180">
      <w:pPr>
        <w:ind w:firstLine="360"/>
        <w:rPr>
          <w:rFonts w:cs="Times New Roman"/>
        </w:rPr>
      </w:pPr>
      <w:r w:rsidRPr="00ED4611">
        <w:rPr>
          <w:rFonts w:cs="Times New Roman"/>
        </w:rPr>
        <w:t xml:space="preserve">Queremos agradecer </w:t>
      </w:r>
      <w:r w:rsidR="00497A9D">
        <w:rPr>
          <w:rFonts w:cs="Times New Roman"/>
        </w:rPr>
        <w:t xml:space="preserve">a nuestro aliados por </w:t>
      </w:r>
      <w:r w:rsidRPr="00ED4611">
        <w:rPr>
          <w:rFonts w:cs="Times New Roman"/>
        </w:rPr>
        <w:t>su apoyo y colab</w:t>
      </w:r>
      <w:r w:rsidR="00382180">
        <w:rPr>
          <w:rFonts w:cs="Times New Roman"/>
        </w:rPr>
        <w:t>oración durante el programa de Biólogo a B</w:t>
      </w:r>
      <w:r w:rsidRPr="00ED4611">
        <w:rPr>
          <w:rFonts w:cs="Times New Roman"/>
        </w:rPr>
        <w:t>ordo a:</w:t>
      </w:r>
    </w:p>
    <w:p w14:paraId="638E796D" w14:textId="5D3A300C" w:rsidR="00D5413A" w:rsidRPr="00ED4611" w:rsidRDefault="00D5413A" w:rsidP="00AA7019">
      <w:pPr>
        <w:ind w:firstLine="0"/>
        <w:rPr>
          <w:rFonts w:cs="Times New Roman"/>
        </w:rPr>
      </w:pPr>
      <w:r w:rsidRPr="00ED4611">
        <w:rPr>
          <w:rFonts w:cs="Times New Roman"/>
        </w:rPr>
        <w:t xml:space="preserve"> </w:t>
      </w:r>
    </w:p>
    <w:p w14:paraId="0D9ADACD" w14:textId="549153DA" w:rsidR="00D5413A" w:rsidRPr="00497A9D" w:rsidRDefault="00D5413A" w:rsidP="00463EB4">
      <w:pPr>
        <w:pStyle w:val="Prrafodelista"/>
        <w:numPr>
          <w:ilvl w:val="0"/>
          <w:numId w:val="19"/>
        </w:numPr>
        <w:rPr>
          <w:rFonts w:ascii="Times New Roman" w:hAnsi="Times New Roman" w:cs="Times New Roman"/>
          <w:sz w:val="22"/>
        </w:rPr>
      </w:pPr>
      <w:r w:rsidRPr="00497A9D">
        <w:rPr>
          <w:rFonts w:ascii="Times New Roman" w:hAnsi="Times New Roman" w:cs="Times New Roman"/>
          <w:sz w:val="22"/>
        </w:rPr>
        <w:t>SCUBA CANCUN  (</w:t>
      </w:r>
      <w:r w:rsidR="00ED4611" w:rsidRPr="00497A9D">
        <w:rPr>
          <w:rFonts w:ascii="Times New Roman" w:hAnsi="Times New Roman" w:cs="Times New Roman"/>
          <w:sz w:val="20"/>
        </w:rPr>
        <w:t>http://scubacancun.com.mx/</w:t>
      </w:r>
      <w:r w:rsidRPr="00497A9D">
        <w:rPr>
          <w:rFonts w:ascii="Times New Roman" w:hAnsi="Times New Roman" w:cs="Times New Roman"/>
          <w:sz w:val="20"/>
        </w:rPr>
        <w:t>)</w:t>
      </w:r>
    </w:p>
    <w:p w14:paraId="158E1CF5" w14:textId="48F1C291" w:rsidR="00D5413A" w:rsidRPr="00497A9D" w:rsidRDefault="00382180" w:rsidP="00463EB4">
      <w:pPr>
        <w:pStyle w:val="Prrafodelista"/>
        <w:numPr>
          <w:ilvl w:val="0"/>
          <w:numId w:val="19"/>
        </w:numPr>
        <w:rPr>
          <w:rFonts w:ascii="Times New Roman" w:hAnsi="Times New Roman" w:cs="Times New Roman"/>
          <w:sz w:val="22"/>
          <w:lang w:val="en-US"/>
        </w:rPr>
      </w:pPr>
      <w:r w:rsidRPr="00497A9D">
        <w:rPr>
          <w:rFonts w:ascii="Times New Roman" w:hAnsi="Times New Roman" w:cs="Times New Roman"/>
          <w:sz w:val="22"/>
          <w:lang w:val="en-US"/>
        </w:rPr>
        <w:t xml:space="preserve">AQUA WORLD </w:t>
      </w:r>
      <w:r w:rsidR="00D5413A" w:rsidRPr="00497A9D">
        <w:rPr>
          <w:rFonts w:ascii="Times New Roman" w:hAnsi="Times New Roman" w:cs="Times New Roman"/>
          <w:sz w:val="22"/>
          <w:lang w:val="en-US"/>
        </w:rPr>
        <w:t xml:space="preserve"> (</w:t>
      </w:r>
      <w:hyperlink r:id="rId51" w:history="1">
        <w:r w:rsidR="00840467" w:rsidRPr="00497A9D">
          <w:rPr>
            <w:rStyle w:val="Hipervnculo"/>
            <w:rFonts w:ascii="Times New Roman" w:hAnsi="Times New Roman" w:cs="Times New Roman"/>
            <w:sz w:val="20"/>
            <w:lang w:val="en-US"/>
          </w:rPr>
          <w:t>https://aquaworld.com.mx/en/</w:t>
        </w:r>
      </w:hyperlink>
      <w:r w:rsidR="00ED4611" w:rsidRPr="00497A9D">
        <w:rPr>
          <w:rFonts w:ascii="Times New Roman" w:hAnsi="Times New Roman" w:cs="Times New Roman"/>
          <w:sz w:val="22"/>
          <w:lang w:val="en-US"/>
        </w:rPr>
        <w:t>)</w:t>
      </w:r>
    </w:p>
    <w:p w14:paraId="7DC31694" w14:textId="462DBD1B" w:rsidR="00ED4611" w:rsidRPr="00497A9D" w:rsidRDefault="00A704BF" w:rsidP="00497A9D">
      <w:pPr>
        <w:pStyle w:val="Prrafodelista"/>
        <w:numPr>
          <w:ilvl w:val="0"/>
          <w:numId w:val="19"/>
        </w:numPr>
        <w:jc w:val="left"/>
        <w:rPr>
          <w:rFonts w:ascii="Times New Roman" w:hAnsi="Times New Roman" w:cs="Times New Roman"/>
          <w:sz w:val="22"/>
          <w:lang w:val="en-US"/>
        </w:rPr>
      </w:pPr>
      <w:r w:rsidRPr="00497A9D">
        <w:rPr>
          <w:rFonts w:ascii="Times New Roman" w:hAnsi="Times New Roman" w:cs="Times New Roman"/>
          <w:sz w:val="22"/>
          <w:lang w:val="en-US"/>
        </w:rPr>
        <w:t>CANCUN SNORKELING ADVENTURES.</w:t>
      </w:r>
      <w:r w:rsidR="00A73D1B" w:rsidRPr="00497A9D">
        <w:rPr>
          <w:rFonts w:ascii="Times New Roman" w:hAnsi="Times New Roman" w:cs="Times New Roman"/>
          <w:sz w:val="22"/>
          <w:lang w:val="en-US"/>
        </w:rPr>
        <w:t xml:space="preserve"> (</w:t>
      </w:r>
      <w:r w:rsidR="00497A9D" w:rsidRPr="00497A9D">
        <w:rPr>
          <w:rFonts w:ascii="Times New Roman" w:hAnsi="Times New Roman" w:cs="Times New Roman"/>
          <w:sz w:val="22"/>
          <w:lang w:val="en-US"/>
        </w:rPr>
        <w:t xml:space="preserve"> </w:t>
      </w:r>
      <w:r w:rsidR="00497A9D" w:rsidRPr="00497A9D">
        <w:rPr>
          <w:rFonts w:ascii="Times New Roman" w:hAnsi="Times New Roman" w:cs="Times New Roman"/>
          <w:sz w:val="20"/>
          <w:lang w:val="en-US"/>
        </w:rPr>
        <w:t>http://www.cancunsnorkelingadventure.com</w:t>
      </w:r>
      <w:r w:rsidR="00497A9D">
        <w:rPr>
          <w:rFonts w:ascii="Times New Roman" w:hAnsi="Times New Roman" w:cs="Times New Roman"/>
          <w:sz w:val="20"/>
          <w:lang w:val="en-US"/>
        </w:rPr>
        <w:t>/</w:t>
      </w:r>
      <w:r w:rsidR="00497A9D" w:rsidRPr="00497A9D">
        <w:rPr>
          <w:rFonts w:ascii="Times New Roman" w:hAnsi="Times New Roman" w:cs="Times New Roman"/>
          <w:sz w:val="22"/>
          <w:lang w:val="en-US"/>
        </w:rPr>
        <w:t>)</w:t>
      </w:r>
    </w:p>
    <w:p w14:paraId="4F9C2117" w14:textId="77777777" w:rsidR="00A73D1B" w:rsidRPr="00B03640" w:rsidRDefault="00A73D1B" w:rsidP="00D5413A">
      <w:pPr>
        <w:rPr>
          <w:rFonts w:cs="Times New Roman"/>
          <w:i/>
          <w:lang w:val="en-US"/>
        </w:rPr>
      </w:pPr>
    </w:p>
    <w:p w14:paraId="6E9E8F5F" w14:textId="2344BDF3" w:rsidR="00D5413A" w:rsidRPr="00ED4611" w:rsidRDefault="00D5413A" w:rsidP="00D5413A">
      <w:pPr>
        <w:ind w:firstLine="0"/>
        <w:rPr>
          <w:rFonts w:cs="Times New Roman"/>
          <w:i/>
        </w:rPr>
      </w:pPr>
    </w:p>
    <w:p w14:paraId="7CD3200A" w14:textId="77777777" w:rsidR="00AA7019" w:rsidRPr="00ED4611" w:rsidRDefault="00AA7019" w:rsidP="00D82DB4">
      <w:pPr>
        <w:rPr>
          <w:rFonts w:cs="Times New Roman"/>
          <w:b/>
        </w:rPr>
      </w:pPr>
    </w:p>
    <w:p w14:paraId="4A8116D8" w14:textId="77777777" w:rsidR="00AA7019" w:rsidRPr="00ED4611" w:rsidRDefault="00A52753" w:rsidP="00AA7019">
      <w:pPr>
        <w:rPr>
          <w:rFonts w:cs="Times New Roman"/>
          <w:b/>
        </w:rPr>
      </w:pPr>
      <w:r w:rsidRPr="00ED4611">
        <w:rPr>
          <w:rFonts w:cs="Times New Roman"/>
          <w:b/>
        </w:rPr>
        <w:t xml:space="preserve">Feria/eventos ambientales </w:t>
      </w:r>
    </w:p>
    <w:p w14:paraId="1A458E62" w14:textId="77777777" w:rsidR="00D5413A" w:rsidRPr="00ED4611" w:rsidRDefault="00D5413A" w:rsidP="00AA7019">
      <w:pPr>
        <w:ind w:firstLine="0"/>
        <w:rPr>
          <w:rFonts w:cs="Times New Roman"/>
        </w:rPr>
      </w:pPr>
    </w:p>
    <w:p w14:paraId="55563602" w14:textId="53855D0F" w:rsidR="00AA7019" w:rsidRPr="00ED4611" w:rsidRDefault="00AA7019" w:rsidP="00382180">
      <w:pPr>
        <w:rPr>
          <w:b/>
        </w:rPr>
      </w:pPr>
      <w:r w:rsidRPr="00ED4611">
        <w:t>Blue Core A.C,</w:t>
      </w:r>
      <w:r w:rsidR="00344CEA">
        <w:t xml:space="preserve"> </w:t>
      </w:r>
      <w:r w:rsidRPr="00ED4611">
        <w:t xml:space="preserve">ha realizado diversos ciclos de conferencias sobre el </w:t>
      </w:r>
      <w:r w:rsidR="00344CEA">
        <w:t>P</w:t>
      </w:r>
      <w:r w:rsidRPr="00ED4611">
        <w:t xml:space="preserve">royecto de </w:t>
      </w:r>
      <w:r w:rsidR="00344CEA">
        <w:t>I</w:t>
      </w:r>
      <w:r w:rsidRPr="00ED4611">
        <w:t xml:space="preserve">nvestigación y </w:t>
      </w:r>
      <w:r w:rsidR="00344CEA">
        <w:t>C</w:t>
      </w:r>
      <w:r w:rsidRPr="00ED4611">
        <w:t xml:space="preserve">onservación de la </w:t>
      </w:r>
      <w:r w:rsidR="00344CEA">
        <w:t>R</w:t>
      </w:r>
      <w:r w:rsidRPr="00ED4611">
        <w:t xml:space="preserve">aya </w:t>
      </w:r>
      <w:r w:rsidR="00A73D1B">
        <w:t>Á</w:t>
      </w:r>
      <w:r w:rsidR="00A73D1B" w:rsidRPr="00ED4611">
        <w:t>guila</w:t>
      </w:r>
      <w:r w:rsidR="00344CEA">
        <w:t>, así como sido partícipe en diferentes eventos tales como:</w:t>
      </w:r>
    </w:p>
    <w:p w14:paraId="6762C6E3" w14:textId="1AFEC7FC" w:rsidR="00AA7019" w:rsidRPr="00ED4611" w:rsidRDefault="00344CEA" w:rsidP="00463EB4">
      <w:pPr>
        <w:pStyle w:val="Prrafodelista"/>
        <w:numPr>
          <w:ilvl w:val="0"/>
          <w:numId w:val="11"/>
        </w:numPr>
        <w:spacing w:after="160" w:line="259" w:lineRule="auto"/>
        <w:jc w:val="left"/>
        <w:rPr>
          <w:rFonts w:ascii="Times New Roman" w:hAnsi="Times New Roman" w:cs="Times New Roman"/>
          <w:sz w:val="22"/>
        </w:rPr>
      </w:pPr>
      <w:r>
        <w:rPr>
          <w:rFonts w:ascii="Times New Roman" w:hAnsi="Times New Roman" w:cs="Times New Roman"/>
          <w:sz w:val="22"/>
        </w:rPr>
        <w:t>“P</w:t>
      </w:r>
      <w:r w:rsidR="00AA7019" w:rsidRPr="00ED4611">
        <w:rPr>
          <w:rFonts w:ascii="Times New Roman" w:hAnsi="Times New Roman" w:cs="Times New Roman"/>
          <w:sz w:val="22"/>
        </w:rPr>
        <w:t xml:space="preserve">royecto de </w:t>
      </w:r>
      <w:r>
        <w:rPr>
          <w:rFonts w:ascii="Times New Roman" w:hAnsi="Times New Roman" w:cs="Times New Roman"/>
          <w:sz w:val="22"/>
        </w:rPr>
        <w:t>I</w:t>
      </w:r>
      <w:r w:rsidR="00AA7019" w:rsidRPr="00ED4611">
        <w:rPr>
          <w:rFonts w:ascii="Times New Roman" w:hAnsi="Times New Roman" w:cs="Times New Roman"/>
          <w:sz w:val="22"/>
        </w:rPr>
        <w:t xml:space="preserve">nvestigación y </w:t>
      </w:r>
      <w:r>
        <w:rPr>
          <w:rFonts w:ascii="Times New Roman" w:hAnsi="Times New Roman" w:cs="Times New Roman"/>
          <w:sz w:val="22"/>
        </w:rPr>
        <w:t>C</w:t>
      </w:r>
      <w:r w:rsidR="00AA7019" w:rsidRPr="00ED4611">
        <w:rPr>
          <w:rFonts w:ascii="Times New Roman" w:hAnsi="Times New Roman" w:cs="Times New Roman"/>
          <w:sz w:val="22"/>
        </w:rPr>
        <w:t xml:space="preserve">onservación de la </w:t>
      </w:r>
      <w:r>
        <w:rPr>
          <w:rFonts w:ascii="Times New Roman" w:hAnsi="Times New Roman" w:cs="Times New Roman"/>
          <w:sz w:val="22"/>
        </w:rPr>
        <w:t>R</w:t>
      </w:r>
      <w:r w:rsidR="00AA7019" w:rsidRPr="00ED4611">
        <w:rPr>
          <w:rFonts w:ascii="Times New Roman" w:hAnsi="Times New Roman" w:cs="Times New Roman"/>
          <w:sz w:val="22"/>
        </w:rPr>
        <w:t xml:space="preserve">aya </w:t>
      </w:r>
      <w:r w:rsidR="00497A9D">
        <w:rPr>
          <w:rFonts w:ascii="Times New Roman" w:hAnsi="Times New Roman" w:cs="Times New Roman"/>
          <w:sz w:val="22"/>
        </w:rPr>
        <w:t>Á</w:t>
      </w:r>
      <w:r w:rsidR="00497A9D" w:rsidRPr="00ED4611">
        <w:rPr>
          <w:rFonts w:ascii="Times New Roman" w:hAnsi="Times New Roman" w:cs="Times New Roman"/>
          <w:sz w:val="22"/>
        </w:rPr>
        <w:t>guila</w:t>
      </w:r>
      <w:r w:rsidR="00AA7019" w:rsidRPr="00ED4611">
        <w:rPr>
          <w:rFonts w:ascii="Times New Roman" w:hAnsi="Times New Roman" w:cs="Times New Roman"/>
          <w:sz w:val="22"/>
        </w:rPr>
        <w:t xml:space="preserve"> en Florida y como </w:t>
      </w:r>
      <w:r w:rsidR="00382180">
        <w:rPr>
          <w:rFonts w:ascii="Times New Roman" w:hAnsi="Times New Roman" w:cs="Times New Roman"/>
          <w:sz w:val="22"/>
        </w:rPr>
        <w:t>TÚ puedes ayudar</w:t>
      </w:r>
      <w:r>
        <w:rPr>
          <w:rFonts w:ascii="Times New Roman" w:hAnsi="Times New Roman" w:cs="Times New Roman"/>
          <w:sz w:val="22"/>
        </w:rPr>
        <w:t>”</w:t>
      </w:r>
      <w:r w:rsidR="00382180">
        <w:rPr>
          <w:rFonts w:ascii="Times New Roman" w:hAnsi="Times New Roman" w:cs="Times New Roman"/>
          <w:sz w:val="22"/>
        </w:rPr>
        <w:t xml:space="preserve"> Impartido por</w:t>
      </w:r>
      <w:r w:rsidR="00AA7019" w:rsidRPr="00ED4611">
        <w:rPr>
          <w:rFonts w:ascii="Times New Roman" w:hAnsi="Times New Roman" w:cs="Times New Roman"/>
          <w:sz w:val="22"/>
        </w:rPr>
        <w:t xml:space="preserve"> </w:t>
      </w:r>
      <w:r w:rsidR="00382180">
        <w:rPr>
          <w:rFonts w:ascii="Times New Roman" w:hAnsi="Times New Roman" w:cs="Times New Roman"/>
          <w:sz w:val="22"/>
        </w:rPr>
        <w:t xml:space="preserve">la M en C. </w:t>
      </w:r>
      <w:r w:rsidR="00AA7019" w:rsidRPr="00ED4611">
        <w:rPr>
          <w:rFonts w:ascii="Times New Roman" w:hAnsi="Times New Roman" w:cs="Times New Roman"/>
          <w:sz w:val="22"/>
        </w:rPr>
        <w:t>Kim Bassos</w:t>
      </w:r>
      <w:r w:rsidR="00382180">
        <w:rPr>
          <w:rFonts w:ascii="Times New Roman" w:hAnsi="Times New Roman" w:cs="Times New Roman"/>
          <w:sz w:val="22"/>
        </w:rPr>
        <w:t>-Hull en el Planetario Kayook. Cancún en</w:t>
      </w:r>
      <w:r w:rsidR="00AA7019" w:rsidRPr="00ED4611">
        <w:rPr>
          <w:rFonts w:ascii="Times New Roman" w:hAnsi="Times New Roman" w:cs="Times New Roman"/>
          <w:sz w:val="22"/>
        </w:rPr>
        <w:t xml:space="preserve"> </w:t>
      </w:r>
      <w:r w:rsidR="00382180">
        <w:rPr>
          <w:rFonts w:ascii="Times New Roman" w:hAnsi="Times New Roman" w:cs="Times New Roman"/>
          <w:sz w:val="22"/>
        </w:rPr>
        <w:t>e</w:t>
      </w:r>
      <w:r w:rsidR="00AA7019" w:rsidRPr="00ED4611">
        <w:rPr>
          <w:rFonts w:ascii="Times New Roman" w:hAnsi="Times New Roman" w:cs="Times New Roman"/>
          <w:sz w:val="22"/>
        </w:rPr>
        <w:t xml:space="preserve">nero </w:t>
      </w:r>
      <w:r w:rsidR="00382180">
        <w:rPr>
          <w:rFonts w:ascii="Times New Roman" w:hAnsi="Times New Roman" w:cs="Times New Roman"/>
          <w:sz w:val="22"/>
        </w:rPr>
        <w:t xml:space="preserve">de </w:t>
      </w:r>
      <w:r w:rsidR="00AA7019" w:rsidRPr="00ED4611">
        <w:rPr>
          <w:rFonts w:ascii="Times New Roman" w:hAnsi="Times New Roman" w:cs="Times New Roman"/>
          <w:sz w:val="22"/>
        </w:rPr>
        <w:t>2015</w:t>
      </w:r>
      <w:r w:rsidR="00382180">
        <w:rPr>
          <w:rFonts w:ascii="Times New Roman" w:hAnsi="Times New Roman" w:cs="Times New Roman"/>
          <w:sz w:val="22"/>
        </w:rPr>
        <w:t>.</w:t>
      </w:r>
    </w:p>
    <w:p w14:paraId="5374DC56" w14:textId="0A56B5CD" w:rsidR="00AA7019" w:rsidRPr="00ED4611" w:rsidRDefault="00344CEA" w:rsidP="00463EB4">
      <w:pPr>
        <w:pStyle w:val="Prrafodelista"/>
        <w:numPr>
          <w:ilvl w:val="0"/>
          <w:numId w:val="11"/>
        </w:numPr>
        <w:spacing w:after="160" w:line="259" w:lineRule="auto"/>
        <w:jc w:val="left"/>
        <w:rPr>
          <w:rFonts w:ascii="Times New Roman" w:hAnsi="Times New Roman" w:cs="Times New Roman"/>
          <w:sz w:val="22"/>
        </w:rPr>
      </w:pPr>
      <w:r>
        <w:rPr>
          <w:rFonts w:ascii="Times New Roman" w:hAnsi="Times New Roman" w:cs="Times New Roman"/>
          <w:sz w:val="22"/>
        </w:rPr>
        <w:t>“P</w:t>
      </w:r>
      <w:r w:rsidRPr="00ED4611">
        <w:rPr>
          <w:rFonts w:ascii="Times New Roman" w:hAnsi="Times New Roman" w:cs="Times New Roman"/>
          <w:sz w:val="22"/>
        </w:rPr>
        <w:t xml:space="preserve">royecto de </w:t>
      </w:r>
      <w:r>
        <w:rPr>
          <w:rFonts w:ascii="Times New Roman" w:hAnsi="Times New Roman" w:cs="Times New Roman"/>
          <w:sz w:val="22"/>
        </w:rPr>
        <w:t>I</w:t>
      </w:r>
      <w:r w:rsidRPr="00ED4611">
        <w:rPr>
          <w:rFonts w:ascii="Times New Roman" w:hAnsi="Times New Roman" w:cs="Times New Roman"/>
          <w:sz w:val="22"/>
        </w:rPr>
        <w:t xml:space="preserve">nvestigación y </w:t>
      </w:r>
      <w:r>
        <w:rPr>
          <w:rFonts w:ascii="Times New Roman" w:hAnsi="Times New Roman" w:cs="Times New Roman"/>
          <w:sz w:val="22"/>
        </w:rPr>
        <w:t>C</w:t>
      </w:r>
      <w:r w:rsidRPr="00ED4611">
        <w:rPr>
          <w:rFonts w:ascii="Times New Roman" w:hAnsi="Times New Roman" w:cs="Times New Roman"/>
          <w:sz w:val="22"/>
        </w:rPr>
        <w:t xml:space="preserve">onservación de la </w:t>
      </w:r>
      <w:r>
        <w:rPr>
          <w:rFonts w:ascii="Times New Roman" w:hAnsi="Times New Roman" w:cs="Times New Roman"/>
          <w:sz w:val="22"/>
        </w:rPr>
        <w:t>R</w:t>
      </w:r>
      <w:r w:rsidRPr="00ED4611">
        <w:rPr>
          <w:rFonts w:ascii="Times New Roman" w:hAnsi="Times New Roman" w:cs="Times New Roman"/>
          <w:sz w:val="22"/>
        </w:rPr>
        <w:t xml:space="preserve">aya </w:t>
      </w:r>
      <w:r>
        <w:rPr>
          <w:rFonts w:ascii="Times New Roman" w:hAnsi="Times New Roman" w:cs="Times New Roman"/>
          <w:sz w:val="22"/>
        </w:rPr>
        <w:t>A</w:t>
      </w:r>
      <w:r w:rsidRPr="00ED4611">
        <w:rPr>
          <w:rFonts w:ascii="Times New Roman" w:hAnsi="Times New Roman" w:cs="Times New Roman"/>
          <w:sz w:val="22"/>
        </w:rPr>
        <w:t xml:space="preserve">guila en </w:t>
      </w:r>
      <w:r>
        <w:rPr>
          <w:rFonts w:ascii="Times New Roman" w:hAnsi="Times New Roman" w:cs="Times New Roman"/>
          <w:sz w:val="22"/>
        </w:rPr>
        <w:t>el Caribe Mexicano</w:t>
      </w:r>
      <w:r w:rsidRPr="00ED4611">
        <w:rPr>
          <w:rFonts w:ascii="Times New Roman" w:hAnsi="Times New Roman" w:cs="Times New Roman"/>
          <w:sz w:val="22"/>
        </w:rPr>
        <w:t xml:space="preserve"> y como </w:t>
      </w:r>
      <w:r>
        <w:rPr>
          <w:rFonts w:ascii="Times New Roman" w:hAnsi="Times New Roman" w:cs="Times New Roman"/>
          <w:sz w:val="22"/>
        </w:rPr>
        <w:t>TÚ puedes ayudar”</w:t>
      </w:r>
      <w:r w:rsidR="00AA7019" w:rsidRPr="00ED4611">
        <w:rPr>
          <w:rFonts w:ascii="Times New Roman" w:hAnsi="Times New Roman" w:cs="Times New Roman"/>
          <w:sz w:val="22"/>
        </w:rPr>
        <w:t>. Impartido por</w:t>
      </w:r>
      <w:r w:rsidR="00382180">
        <w:rPr>
          <w:rFonts w:ascii="Times New Roman" w:hAnsi="Times New Roman" w:cs="Times New Roman"/>
          <w:sz w:val="22"/>
        </w:rPr>
        <w:t xml:space="preserve"> la Dra. Florencia Cerutti en la</w:t>
      </w:r>
      <w:r w:rsidR="00AA7019" w:rsidRPr="00ED4611">
        <w:rPr>
          <w:rFonts w:ascii="Times New Roman" w:hAnsi="Times New Roman" w:cs="Times New Roman"/>
          <w:sz w:val="22"/>
        </w:rPr>
        <w:t xml:space="preserve"> Universidad del Caribe </w:t>
      </w:r>
      <w:r w:rsidR="00382180">
        <w:rPr>
          <w:rFonts w:ascii="Times New Roman" w:hAnsi="Times New Roman" w:cs="Times New Roman"/>
          <w:sz w:val="22"/>
        </w:rPr>
        <w:t xml:space="preserve">en Cancún en diciembre de </w:t>
      </w:r>
      <w:r w:rsidR="00AA7019" w:rsidRPr="00ED4611">
        <w:rPr>
          <w:rFonts w:ascii="Times New Roman" w:hAnsi="Times New Roman" w:cs="Times New Roman"/>
          <w:sz w:val="22"/>
        </w:rPr>
        <w:t>2016</w:t>
      </w:r>
      <w:r w:rsidR="00382180">
        <w:rPr>
          <w:rFonts w:ascii="Times New Roman" w:hAnsi="Times New Roman" w:cs="Times New Roman"/>
          <w:sz w:val="22"/>
        </w:rPr>
        <w:t>.</w:t>
      </w:r>
    </w:p>
    <w:p w14:paraId="4535C255" w14:textId="1B14FADA" w:rsidR="00AA7019" w:rsidRPr="00382180" w:rsidRDefault="00344CEA" w:rsidP="00463EB4">
      <w:pPr>
        <w:pStyle w:val="Prrafodelista"/>
        <w:numPr>
          <w:ilvl w:val="0"/>
          <w:numId w:val="11"/>
        </w:numPr>
        <w:spacing w:after="160" w:line="259" w:lineRule="auto"/>
        <w:jc w:val="left"/>
        <w:rPr>
          <w:rFonts w:ascii="Times New Roman" w:hAnsi="Times New Roman" w:cs="Times New Roman"/>
          <w:sz w:val="22"/>
        </w:rPr>
      </w:pPr>
      <w:r>
        <w:rPr>
          <w:rFonts w:ascii="Times New Roman" w:hAnsi="Times New Roman" w:cs="Times New Roman"/>
          <w:sz w:val="22"/>
          <w:lang w:val="en-US"/>
        </w:rPr>
        <w:t>“</w:t>
      </w:r>
      <w:r w:rsidR="00AA7019" w:rsidRPr="0008154D">
        <w:rPr>
          <w:rFonts w:ascii="Times New Roman" w:hAnsi="Times New Roman" w:cs="Times New Roman"/>
          <w:sz w:val="22"/>
          <w:lang w:val="en-US"/>
        </w:rPr>
        <w:t xml:space="preserve">About the </w:t>
      </w:r>
      <w:r>
        <w:rPr>
          <w:rFonts w:ascii="Times New Roman" w:hAnsi="Times New Roman" w:cs="Times New Roman"/>
          <w:sz w:val="22"/>
          <w:lang w:val="en-US"/>
        </w:rPr>
        <w:t>s</w:t>
      </w:r>
      <w:r w:rsidR="00AA7019" w:rsidRPr="0008154D">
        <w:rPr>
          <w:rFonts w:ascii="Times New Roman" w:hAnsi="Times New Roman" w:cs="Times New Roman"/>
          <w:sz w:val="22"/>
          <w:lang w:val="en-US"/>
        </w:rPr>
        <w:t>potted eagle ray conservation an</w:t>
      </w:r>
      <w:r w:rsidR="00382180" w:rsidRPr="0008154D">
        <w:rPr>
          <w:rFonts w:ascii="Times New Roman" w:hAnsi="Times New Roman" w:cs="Times New Roman"/>
          <w:sz w:val="22"/>
          <w:lang w:val="en-US"/>
        </w:rPr>
        <w:t>d</w:t>
      </w:r>
      <w:r w:rsidR="00AA7019" w:rsidRPr="0008154D">
        <w:rPr>
          <w:rFonts w:ascii="Times New Roman" w:hAnsi="Times New Roman" w:cs="Times New Roman"/>
          <w:sz w:val="22"/>
          <w:lang w:val="en-US"/>
        </w:rPr>
        <w:t xml:space="preserve"> research project and how you can help</w:t>
      </w:r>
      <w:r>
        <w:rPr>
          <w:rFonts w:ascii="Times New Roman" w:hAnsi="Times New Roman" w:cs="Times New Roman"/>
          <w:sz w:val="22"/>
          <w:lang w:val="en-US"/>
        </w:rPr>
        <w:t>”</w:t>
      </w:r>
      <w:r w:rsidR="00AA7019" w:rsidRPr="0008154D">
        <w:rPr>
          <w:rFonts w:ascii="Times New Roman" w:hAnsi="Times New Roman" w:cs="Times New Roman"/>
          <w:sz w:val="22"/>
          <w:lang w:val="en-US"/>
        </w:rPr>
        <w:t xml:space="preserve"> </w:t>
      </w:r>
      <w:proofErr w:type="spellStart"/>
      <w:r w:rsidR="00382180" w:rsidRPr="00A73D1B">
        <w:rPr>
          <w:rFonts w:ascii="Times New Roman" w:hAnsi="Times New Roman" w:cs="Times New Roman"/>
          <w:sz w:val="22"/>
          <w:lang w:val="en-US"/>
        </w:rPr>
        <w:t>Impartido</w:t>
      </w:r>
      <w:proofErr w:type="spellEnd"/>
      <w:r w:rsidR="00382180" w:rsidRPr="00A73D1B">
        <w:rPr>
          <w:rFonts w:ascii="Times New Roman" w:hAnsi="Times New Roman" w:cs="Times New Roman"/>
          <w:sz w:val="22"/>
          <w:lang w:val="en-US"/>
        </w:rPr>
        <w:t xml:space="preserve"> </w:t>
      </w:r>
      <w:proofErr w:type="spellStart"/>
      <w:r w:rsidR="00382180" w:rsidRPr="00A73D1B">
        <w:rPr>
          <w:rFonts w:ascii="Times New Roman" w:hAnsi="Times New Roman" w:cs="Times New Roman"/>
          <w:sz w:val="22"/>
          <w:lang w:val="en-US"/>
        </w:rPr>
        <w:t>por</w:t>
      </w:r>
      <w:proofErr w:type="spellEnd"/>
      <w:r w:rsidR="00382180" w:rsidRPr="00A73D1B">
        <w:rPr>
          <w:rFonts w:ascii="Times New Roman" w:hAnsi="Times New Roman" w:cs="Times New Roman"/>
          <w:sz w:val="22"/>
          <w:lang w:val="en-US"/>
        </w:rPr>
        <w:t xml:space="preserve"> la Dra. </w:t>
      </w:r>
      <w:r w:rsidR="00382180" w:rsidRPr="00382180">
        <w:rPr>
          <w:rFonts w:ascii="Times New Roman" w:hAnsi="Times New Roman" w:cs="Times New Roman"/>
          <w:sz w:val="22"/>
        </w:rPr>
        <w:t>Florencia Cerutti en Leyla Guest House de</w:t>
      </w:r>
      <w:r w:rsidR="00AA7019" w:rsidRPr="00382180">
        <w:rPr>
          <w:rFonts w:ascii="Times New Roman" w:hAnsi="Times New Roman" w:cs="Times New Roman"/>
          <w:sz w:val="22"/>
        </w:rPr>
        <w:t xml:space="preserve"> Puerto Morelos </w:t>
      </w:r>
      <w:r w:rsidR="00382180">
        <w:rPr>
          <w:rFonts w:ascii="Times New Roman" w:hAnsi="Times New Roman" w:cs="Times New Roman"/>
          <w:sz w:val="22"/>
        </w:rPr>
        <w:t xml:space="preserve">en diciembre de </w:t>
      </w:r>
      <w:r w:rsidR="00AA7019" w:rsidRPr="00382180">
        <w:rPr>
          <w:rFonts w:ascii="Times New Roman" w:hAnsi="Times New Roman" w:cs="Times New Roman"/>
          <w:sz w:val="22"/>
        </w:rPr>
        <w:t xml:space="preserve">2016. </w:t>
      </w:r>
    </w:p>
    <w:p w14:paraId="3A6D10B8" w14:textId="0EE85012" w:rsidR="00AA7019" w:rsidRPr="00382180" w:rsidRDefault="00344CEA" w:rsidP="00463EB4">
      <w:pPr>
        <w:pStyle w:val="Prrafodelista"/>
        <w:numPr>
          <w:ilvl w:val="0"/>
          <w:numId w:val="11"/>
        </w:numPr>
        <w:spacing w:after="160" w:line="259" w:lineRule="auto"/>
        <w:jc w:val="left"/>
        <w:rPr>
          <w:rFonts w:ascii="Times New Roman" w:hAnsi="Times New Roman" w:cs="Times New Roman"/>
          <w:sz w:val="22"/>
        </w:rPr>
      </w:pPr>
      <w:r>
        <w:rPr>
          <w:rFonts w:ascii="Times New Roman" w:hAnsi="Times New Roman" w:cs="Times New Roman"/>
          <w:sz w:val="22"/>
        </w:rPr>
        <w:t>“P</w:t>
      </w:r>
      <w:r w:rsidRPr="00ED4611">
        <w:rPr>
          <w:rFonts w:ascii="Times New Roman" w:hAnsi="Times New Roman" w:cs="Times New Roman"/>
          <w:sz w:val="22"/>
        </w:rPr>
        <w:t xml:space="preserve">royecto de </w:t>
      </w:r>
      <w:r>
        <w:rPr>
          <w:rFonts w:ascii="Times New Roman" w:hAnsi="Times New Roman" w:cs="Times New Roman"/>
          <w:sz w:val="22"/>
        </w:rPr>
        <w:t>I</w:t>
      </w:r>
      <w:r w:rsidRPr="00ED4611">
        <w:rPr>
          <w:rFonts w:ascii="Times New Roman" w:hAnsi="Times New Roman" w:cs="Times New Roman"/>
          <w:sz w:val="22"/>
        </w:rPr>
        <w:t xml:space="preserve">nvestigación y </w:t>
      </w:r>
      <w:r>
        <w:rPr>
          <w:rFonts w:ascii="Times New Roman" w:hAnsi="Times New Roman" w:cs="Times New Roman"/>
          <w:sz w:val="22"/>
        </w:rPr>
        <w:t>C</w:t>
      </w:r>
      <w:r w:rsidRPr="00ED4611">
        <w:rPr>
          <w:rFonts w:ascii="Times New Roman" w:hAnsi="Times New Roman" w:cs="Times New Roman"/>
          <w:sz w:val="22"/>
        </w:rPr>
        <w:t xml:space="preserve">onservación de la </w:t>
      </w:r>
      <w:r>
        <w:rPr>
          <w:rFonts w:ascii="Times New Roman" w:hAnsi="Times New Roman" w:cs="Times New Roman"/>
          <w:sz w:val="22"/>
        </w:rPr>
        <w:t>R</w:t>
      </w:r>
      <w:r w:rsidRPr="00ED4611">
        <w:rPr>
          <w:rFonts w:ascii="Times New Roman" w:hAnsi="Times New Roman" w:cs="Times New Roman"/>
          <w:sz w:val="22"/>
        </w:rPr>
        <w:t xml:space="preserve">aya </w:t>
      </w:r>
      <w:r>
        <w:rPr>
          <w:rFonts w:ascii="Times New Roman" w:hAnsi="Times New Roman" w:cs="Times New Roman"/>
          <w:sz w:val="22"/>
        </w:rPr>
        <w:t>A</w:t>
      </w:r>
      <w:r w:rsidRPr="00ED4611">
        <w:rPr>
          <w:rFonts w:ascii="Times New Roman" w:hAnsi="Times New Roman" w:cs="Times New Roman"/>
          <w:sz w:val="22"/>
        </w:rPr>
        <w:t xml:space="preserve">guila en </w:t>
      </w:r>
      <w:r>
        <w:rPr>
          <w:rFonts w:ascii="Times New Roman" w:hAnsi="Times New Roman" w:cs="Times New Roman"/>
          <w:sz w:val="22"/>
        </w:rPr>
        <w:t>el Caribe Mexicano</w:t>
      </w:r>
      <w:r w:rsidRPr="00ED4611">
        <w:rPr>
          <w:rFonts w:ascii="Times New Roman" w:hAnsi="Times New Roman" w:cs="Times New Roman"/>
          <w:sz w:val="22"/>
        </w:rPr>
        <w:t xml:space="preserve"> y como </w:t>
      </w:r>
      <w:r>
        <w:rPr>
          <w:rFonts w:ascii="Times New Roman" w:hAnsi="Times New Roman" w:cs="Times New Roman"/>
          <w:sz w:val="22"/>
        </w:rPr>
        <w:t>TÚ puedes ayudar”</w:t>
      </w:r>
      <w:r w:rsidR="00AA7019" w:rsidRPr="00382180">
        <w:rPr>
          <w:rFonts w:ascii="Times New Roman" w:hAnsi="Times New Roman" w:cs="Times New Roman"/>
          <w:sz w:val="22"/>
        </w:rPr>
        <w:t xml:space="preserve"> </w:t>
      </w:r>
      <w:r w:rsidR="00382180" w:rsidRPr="00382180">
        <w:rPr>
          <w:rFonts w:ascii="Times New Roman" w:hAnsi="Times New Roman" w:cs="Times New Roman"/>
          <w:sz w:val="22"/>
        </w:rPr>
        <w:t xml:space="preserve">Impartido por </w:t>
      </w:r>
      <w:r w:rsidR="00382180">
        <w:rPr>
          <w:rFonts w:ascii="Times New Roman" w:hAnsi="Times New Roman" w:cs="Times New Roman"/>
          <w:sz w:val="22"/>
        </w:rPr>
        <w:t xml:space="preserve">la </w:t>
      </w:r>
      <w:r w:rsidR="00382180" w:rsidRPr="00382180">
        <w:rPr>
          <w:rFonts w:ascii="Times New Roman" w:hAnsi="Times New Roman" w:cs="Times New Roman"/>
          <w:sz w:val="22"/>
        </w:rPr>
        <w:t>Dra</w:t>
      </w:r>
      <w:r w:rsidR="00382180">
        <w:rPr>
          <w:rFonts w:ascii="Times New Roman" w:hAnsi="Times New Roman" w:cs="Times New Roman"/>
          <w:sz w:val="22"/>
        </w:rPr>
        <w:t>.</w:t>
      </w:r>
      <w:r w:rsidR="00382180" w:rsidRPr="00382180">
        <w:rPr>
          <w:rFonts w:ascii="Times New Roman" w:hAnsi="Times New Roman" w:cs="Times New Roman"/>
          <w:sz w:val="22"/>
        </w:rPr>
        <w:t xml:space="preserve"> Florencia Cerutti en </w:t>
      </w:r>
      <w:r w:rsidR="00382180">
        <w:rPr>
          <w:rFonts w:ascii="Times New Roman" w:hAnsi="Times New Roman" w:cs="Times New Roman"/>
          <w:sz w:val="22"/>
        </w:rPr>
        <w:t>Mashke Vegan Bar de</w:t>
      </w:r>
      <w:r w:rsidR="00AA7019" w:rsidRPr="00382180">
        <w:rPr>
          <w:rFonts w:ascii="Times New Roman" w:hAnsi="Times New Roman" w:cs="Times New Roman"/>
          <w:sz w:val="22"/>
        </w:rPr>
        <w:t xml:space="preserve"> Playa del Carmen </w:t>
      </w:r>
      <w:r w:rsidR="00382180">
        <w:rPr>
          <w:rFonts w:ascii="Times New Roman" w:hAnsi="Times New Roman" w:cs="Times New Roman"/>
          <w:sz w:val="22"/>
        </w:rPr>
        <w:t xml:space="preserve">en diciembre de </w:t>
      </w:r>
      <w:r w:rsidR="00AA7019" w:rsidRPr="00382180">
        <w:rPr>
          <w:rFonts w:ascii="Times New Roman" w:hAnsi="Times New Roman" w:cs="Times New Roman"/>
          <w:sz w:val="22"/>
        </w:rPr>
        <w:t>2016</w:t>
      </w:r>
      <w:r w:rsidR="00382180">
        <w:rPr>
          <w:rFonts w:ascii="Times New Roman" w:hAnsi="Times New Roman" w:cs="Times New Roman"/>
          <w:sz w:val="22"/>
        </w:rPr>
        <w:t>.</w:t>
      </w:r>
    </w:p>
    <w:p w14:paraId="05273485" w14:textId="3DD5BD7D" w:rsidR="00AA7019" w:rsidRPr="00382180" w:rsidRDefault="00344CEA" w:rsidP="00463EB4">
      <w:pPr>
        <w:pStyle w:val="Prrafodelista"/>
        <w:numPr>
          <w:ilvl w:val="0"/>
          <w:numId w:val="11"/>
        </w:numPr>
        <w:spacing w:after="160" w:line="259" w:lineRule="auto"/>
        <w:jc w:val="left"/>
        <w:rPr>
          <w:rFonts w:ascii="Times New Roman" w:hAnsi="Times New Roman" w:cs="Times New Roman"/>
          <w:sz w:val="22"/>
        </w:rPr>
      </w:pPr>
      <w:r>
        <w:rPr>
          <w:rFonts w:ascii="Times New Roman" w:hAnsi="Times New Roman" w:cs="Times New Roman"/>
          <w:sz w:val="22"/>
        </w:rPr>
        <w:t>“P</w:t>
      </w:r>
      <w:r w:rsidRPr="00ED4611">
        <w:rPr>
          <w:rFonts w:ascii="Times New Roman" w:hAnsi="Times New Roman" w:cs="Times New Roman"/>
          <w:sz w:val="22"/>
        </w:rPr>
        <w:t xml:space="preserve">royecto de </w:t>
      </w:r>
      <w:r>
        <w:rPr>
          <w:rFonts w:ascii="Times New Roman" w:hAnsi="Times New Roman" w:cs="Times New Roman"/>
          <w:sz w:val="22"/>
        </w:rPr>
        <w:t>I</w:t>
      </w:r>
      <w:r w:rsidRPr="00ED4611">
        <w:rPr>
          <w:rFonts w:ascii="Times New Roman" w:hAnsi="Times New Roman" w:cs="Times New Roman"/>
          <w:sz w:val="22"/>
        </w:rPr>
        <w:t xml:space="preserve">nvestigación y </w:t>
      </w:r>
      <w:r>
        <w:rPr>
          <w:rFonts w:ascii="Times New Roman" w:hAnsi="Times New Roman" w:cs="Times New Roman"/>
          <w:sz w:val="22"/>
        </w:rPr>
        <w:t>C</w:t>
      </w:r>
      <w:r w:rsidRPr="00ED4611">
        <w:rPr>
          <w:rFonts w:ascii="Times New Roman" w:hAnsi="Times New Roman" w:cs="Times New Roman"/>
          <w:sz w:val="22"/>
        </w:rPr>
        <w:t xml:space="preserve">onservación de la </w:t>
      </w:r>
      <w:r>
        <w:rPr>
          <w:rFonts w:ascii="Times New Roman" w:hAnsi="Times New Roman" w:cs="Times New Roman"/>
          <w:sz w:val="22"/>
        </w:rPr>
        <w:t>R</w:t>
      </w:r>
      <w:r w:rsidRPr="00ED4611">
        <w:rPr>
          <w:rFonts w:ascii="Times New Roman" w:hAnsi="Times New Roman" w:cs="Times New Roman"/>
          <w:sz w:val="22"/>
        </w:rPr>
        <w:t xml:space="preserve">aya </w:t>
      </w:r>
      <w:r>
        <w:rPr>
          <w:rFonts w:ascii="Times New Roman" w:hAnsi="Times New Roman" w:cs="Times New Roman"/>
          <w:sz w:val="22"/>
        </w:rPr>
        <w:t>A</w:t>
      </w:r>
      <w:r w:rsidRPr="00ED4611">
        <w:rPr>
          <w:rFonts w:ascii="Times New Roman" w:hAnsi="Times New Roman" w:cs="Times New Roman"/>
          <w:sz w:val="22"/>
        </w:rPr>
        <w:t xml:space="preserve">guila en </w:t>
      </w:r>
      <w:r>
        <w:rPr>
          <w:rFonts w:ascii="Times New Roman" w:hAnsi="Times New Roman" w:cs="Times New Roman"/>
          <w:sz w:val="22"/>
        </w:rPr>
        <w:t>el Caribe Mexicano</w:t>
      </w:r>
      <w:r w:rsidRPr="00ED4611">
        <w:rPr>
          <w:rFonts w:ascii="Times New Roman" w:hAnsi="Times New Roman" w:cs="Times New Roman"/>
          <w:sz w:val="22"/>
        </w:rPr>
        <w:t xml:space="preserve"> y como </w:t>
      </w:r>
      <w:r>
        <w:rPr>
          <w:rFonts w:ascii="Times New Roman" w:hAnsi="Times New Roman" w:cs="Times New Roman"/>
          <w:sz w:val="22"/>
        </w:rPr>
        <w:t>TÚ puedes ayudar”</w:t>
      </w:r>
      <w:r w:rsidR="00497A9D">
        <w:rPr>
          <w:rFonts w:ascii="Times New Roman" w:hAnsi="Times New Roman" w:cs="Times New Roman"/>
          <w:sz w:val="22"/>
        </w:rPr>
        <w:t xml:space="preserve"> </w:t>
      </w:r>
      <w:r w:rsidR="00382180" w:rsidRPr="00382180">
        <w:rPr>
          <w:rFonts w:ascii="Times New Roman" w:hAnsi="Times New Roman" w:cs="Times New Roman"/>
          <w:sz w:val="22"/>
        </w:rPr>
        <w:t xml:space="preserve">Impartido por la Dra. Florencia Cerutti en </w:t>
      </w:r>
      <w:r w:rsidR="00382180">
        <w:rPr>
          <w:rFonts w:ascii="Times New Roman" w:hAnsi="Times New Roman" w:cs="Times New Roman"/>
          <w:sz w:val="22"/>
        </w:rPr>
        <w:t xml:space="preserve">Mangeé Restaurante de </w:t>
      </w:r>
      <w:r w:rsidR="00AA7019" w:rsidRPr="00382180">
        <w:rPr>
          <w:rFonts w:ascii="Times New Roman" w:hAnsi="Times New Roman" w:cs="Times New Roman"/>
          <w:sz w:val="22"/>
        </w:rPr>
        <w:t xml:space="preserve">Cancún </w:t>
      </w:r>
      <w:r w:rsidR="00382180">
        <w:rPr>
          <w:rFonts w:ascii="Times New Roman" w:hAnsi="Times New Roman" w:cs="Times New Roman"/>
          <w:sz w:val="22"/>
        </w:rPr>
        <w:t xml:space="preserve">en diciembre de </w:t>
      </w:r>
      <w:r w:rsidR="00AA7019" w:rsidRPr="00382180">
        <w:rPr>
          <w:rFonts w:ascii="Times New Roman" w:hAnsi="Times New Roman" w:cs="Times New Roman"/>
          <w:sz w:val="22"/>
        </w:rPr>
        <w:t>2016</w:t>
      </w:r>
      <w:r w:rsidR="00382180">
        <w:rPr>
          <w:rFonts w:ascii="Times New Roman" w:hAnsi="Times New Roman" w:cs="Times New Roman"/>
          <w:sz w:val="22"/>
        </w:rPr>
        <w:t>.</w:t>
      </w:r>
    </w:p>
    <w:p w14:paraId="4C168558" w14:textId="77777777" w:rsidR="00AA7019" w:rsidRPr="00ED4611" w:rsidRDefault="00AA7019" w:rsidP="00AA7019">
      <w:pPr>
        <w:pStyle w:val="Prrafodelista"/>
        <w:spacing w:after="160" w:line="259" w:lineRule="auto"/>
        <w:ind w:firstLine="0"/>
        <w:jc w:val="left"/>
        <w:rPr>
          <w:rFonts w:ascii="Times New Roman" w:hAnsi="Times New Roman" w:cs="Times New Roman"/>
          <w:sz w:val="22"/>
        </w:rPr>
      </w:pPr>
    </w:p>
    <w:p w14:paraId="17064F32" w14:textId="77777777" w:rsidR="00AA7019" w:rsidRPr="00497A9D" w:rsidRDefault="00AA7019" w:rsidP="00AA7019">
      <w:pPr>
        <w:spacing w:after="160" w:line="259" w:lineRule="auto"/>
        <w:ind w:firstLine="0"/>
        <w:jc w:val="left"/>
        <w:rPr>
          <w:rFonts w:cs="Times New Roman"/>
          <w:i/>
        </w:rPr>
      </w:pPr>
      <w:r w:rsidRPr="00497A9D">
        <w:rPr>
          <w:rFonts w:cs="Times New Roman"/>
          <w:i/>
        </w:rPr>
        <w:lastRenderedPageBreak/>
        <w:t xml:space="preserve">Para más información sobre próximos eventos, checa nuestro calendario y sección de novedades. </w:t>
      </w:r>
    </w:p>
    <w:p w14:paraId="6818FCEA" w14:textId="77777777" w:rsidR="00AA7019" w:rsidRPr="00ED4611" w:rsidRDefault="00AA7019" w:rsidP="00D82DB4">
      <w:pPr>
        <w:rPr>
          <w:rFonts w:cs="Times New Roman"/>
          <w:b/>
        </w:rPr>
      </w:pPr>
    </w:p>
    <w:p w14:paraId="21AB8F5A" w14:textId="77777777" w:rsidR="00A52753" w:rsidRPr="00ED4611" w:rsidRDefault="00A52753" w:rsidP="004674CF">
      <w:pPr>
        <w:pStyle w:val="Ttulo2"/>
        <w:rPr>
          <w:rFonts w:cs="Times New Roman"/>
        </w:rPr>
      </w:pPr>
      <w:r w:rsidRPr="00ED4611">
        <w:rPr>
          <w:rFonts w:cs="Times New Roman"/>
        </w:rPr>
        <w:t>Trabajo con la comunidad</w:t>
      </w:r>
    </w:p>
    <w:p w14:paraId="4DA72A37" w14:textId="77777777" w:rsidR="00A52753" w:rsidRPr="00ED4611" w:rsidRDefault="00A52753" w:rsidP="00D82DB4">
      <w:pPr>
        <w:rPr>
          <w:rFonts w:cs="Times New Roman"/>
          <w:b/>
        </w:rPr>
      </w:pPr>
      <w:r w:rsidRPr="00ED4611">
        <w:rPr>
          <w:rFonts w:cs="Times New Roman"/>
          <w:b/>
        </w:rPr>
        <w:t xml:space="preserve">El arte y la ciencia/conservación </w:t>
      </w:r>
    </w:p>
    <w:p w14:paraId="79741805" w14:textId="77777777" w:rsidR="00D5413A" w:rsidRPr="00ED4611" w:rsidRDefault="00D5413A" w:rsidP="00D82DB4">
      <w:pPr>
        <w:rPr>
          <w:rFonts w:cs="Times New Roman"/>
          <w:b/>
        </w:rPr>
      </w:pPr>
    </w:p>
    <w:p w14:paraId="3E49F3B0" w14:textId="77777777" w:rsidR="00A704BF" w:rsidRDefault="00A704BF" w:rsidP="00A704BF">
      <w:pPr>
        <w:rPr>
          <w:rFonts w:cs="Times New Roman"/>
          <w:b/>
        </w:rPr>
      </w:pPr>
    </w:p>
    <w:p w14:paraId="36167F5B" w14:textId="7632ABF4" w:rsidR="00A704BF" w:rsidRDefault="00A704BF" w:rsidP="00A704BF">
      <w:pPr>
        <w:rPr>
          <w:rFonts w:cs="Times New Roman"/>
        </w:rPr>
      </w:pPr>
      <w:r w:rsidRPr="00AF0137">
        <w:rPr>
          <w:rFonts w:cs="Times New Roman"/>
        </w:rPr>
        <w:t xml:space="preserve">WAVES OF HOPE es una celebración al arte y </w:t>
      </w:r>
      <w:r>
        <w:rPr>
          <w:rFonts w:cs="Times New Roman"/>
        </w:rPr>
        <w:t xml:space="preserve">a </w:t>
      </w:r>
      <w:r w:rsidRPr="00AF0137">
        <w:rPr>
          <w:rFonts w:cs="Times New Roman"/>
        </w:rPr>
        <w:t>la conservación</w:t>
      </w:r>
      <w:r>
        <w:rPr>
          <w:rFonts w:cs="Times New Roman"/>
        </w:rPr>
        <w:t xml:space="preserve"> marina</w:t>
      </w:r>
      <w:r w:rsidRPr="00AF0137">
        <w:rPr>
          <w:rFonts w:cs="Times New Roman"/>
        </w:rPr>
        <w:t xml:space="preserve">, donde buscamos </w:t>
      </w:r>
      <w:r>
        <w:rPr>
          <w:rFonts w:cs="Times New Roman"/>
        </w:rPr>
        <w:t xml:space="preserve">darle una voz a los Océanos </w:t>
      </w:r>
      <w:r w:rsidRPr="00AF0137">
        <w:rPr>
          <w:rFonts w:cs="Times New Roman"/>
        </w:rPr>
        <w:t xml:space="preserve">a través </w:t>
      </w:r>
      <w:r>
        <w:rPr>
          <w:rFonts w:cs="Times New Roman"/>
        </w:rPr>
        <w:t xml:space="preserve">de eventos artísticos para la comunidad. Por medio de estos eventos comunicamos la importancia de proteger al Océano, </w:t>
      </w:r>
      <w:r w:rsidR="00623A08">
        <w:rPr>
          <w:rFonts w:cs="Times New Roman"/>
        </w:rPr>
        <w:t xml:space="preserve">a </w:t>
      </w:r>
      <w:r>
        <w:rPr>
          <w:rFonts w:cs="Times New Roman"/>
        </w:rPr>
        <w:t>los seres</w:t>
      </w:r>
      <w:r w:rsidRPr="00AF0137">
        <w:rPr>
          <w:rFonts w:cs="Times New Roman"/>
        </w:rPr>
        <w:t xml:space="preserve"> que en el habitan</w:t>
      </w:r>
      <w:r>
        <w:rPr>
          <w:rFonts w:cs="Times New Roman"/>
        </w:rPr>
        <w:t xml:space="preserve"> y su importancia para el hombre</w:t>
      </w:r>
      <w:r w:rsidRPr="00AF0137">
        <w:rPr>
          <w:rFonts w:cs="Times New Roman"/>
        </w:rPr>
        <w:t xml:space="preserve">.  </w:t>
      </w:r>
      <w:r>
        <w:rPr>
          <w:rFonts w:cs="Times New Roman"/>
        </w:rPr>
        <w:t xml:space="preserve">Por ello queremos invitar a participar activamente a los artistas y a la comunidad en su conjunto para ayudarnos a generar un cultura de arte, ciencia y conservación donde se estimule el dialogo y la creatividad para lograr acciones positivas que inspiren cambios globales entorno cuidado de los Océanos. </w:t>
      </w:r>
    </w:p>
    <w:p w14:paraId="1820866D" w14:textId="77777777" w:rsidR="00A704BF" w:rsidRDefault="00A704BF" w:rsidP="00A704BF">
      <w:pPr>
        <w:rPr>
          <w:rFonts w:cs="Times New Roman"/>
        </w:rPr>
      </w:pPr>
    </w:p>
    <w:p w14:paraId="32D1B833" w14:textId="77777777" w:rsidR="00A704BF" w:rsidRPr="00ED4611" w:rsidRDefault="00A704BF" w:rsidP="00A704BF">
      <w:pPr>
        <w:rPr>
          <w:rFonts w:cs="Times New Roman"/>
          <w:b/>
        </w:rPr>
      </w:pPr>
    </w:p>
    <w:p w14:paraId="329443A3" w14:textId="77777777" w:rsidR="00A704BF" w:rsidRPr="00E54A84" w:rsidRDefault="00A704BF" w:rsidP="00A704BF">
      <w:pPr>
        <w:rPr>
          <w:rFonts w:cs="Times New Roman"/>
          <w:b/>
        </w:rPr>
      </w:pPr>
      <w:r w:rsidRPr="00E54A84">
        <w:rPr>
          <w:rFonts w:cs="Times New Roman"/>
          <w:b/>
        </w:rPr>
        <w:t>WAVES</w:t>
      </w:r>
      <w:r>
        <w:rPr>
          <w:rFonts w:cs="Times New Roman"/>
          <w:b/>
        </w:rPr>
        <w:t xml:space="preserve"> OF HOPE-</w:t>
      </w:r>
      <w:r>
        <w:rPr>
          <w:rFonts w:cs="Times New Roman"/>
        </w:rPr>
        <w:t xml:space="preserve"> fotografia</w:t>
      </w:r>
      <w:r w:rsidRPr="00E54A84">
        <w:rPr>
          <w:rFonts w:cs="Times New Roman"/>
          <w:b/>
        </w:rPr>
        <w:t xml:space="preserve"> </w:t>
      </w:r>
      <w:r w:rsidRPr="00E54A84">
        <w:rPr>
          <w:rFonts w:cs="Times New Roman"/>
          <w:b/>
          <w:highlight w:val="yellow"/>
        </w:rPr>
        <w:t>(Carpeta con fotos)</w:t>
      </w:r>
    </w:p>
    <w:p w14:paraId="7CF38626" w14:textId="52518CE7" w:rsidR="00A704BF" w:rsidRDefault="00623A08" w:rsidP="00A704BF">
      <w:pPr>
        <w:rPr>
          <w:rFonts w:cs="Times New Roman"/>
          <w:i/>
        </w:rPr>
      </w:pPr>
      <w:r>
        <w:rPr>
          <w:rFonts w:cs="Times New Roman"/>
        </w:rPr>
        <w:t xml:space="preserve">Wave of Hope- Fotografía </w:t>
      </w:r>
      <w:r w:rsidR="00A704BF">
        <w:rPr>
          <w:rFonts w:cs="Times New Roman"/>
        </w:rPr>
        <w:t>2015 f</w:t>
      </w:r>
      <w:r w:rsidR="00A704BF" w:rsidRPr="005D093F">
        <w:rPr>
          <w:rFonts w:cs="Times New Roman"/>
        </w:rPr>
        <w:t>u</w:t>
      </w:r>
      <w:r w:rsidR="00A704BF">
        <w:rPr>
          <w:rFonts w:cs="Times New Roman"/>
        </w:rPr>
        <w:t>e</w:t>
      </w:r>
      <w:r w:rsidR="00A704BF" w:rsidRPr="005D093F">
        <w:rPr>
          <w:rFonts w:cs="Times New Roman"/>
        </w:rPr>
        <w:t xml:space="preserve"> nuestro primer evento </w:t>
      </w:r>
      <w:r w:rsidR="00A704BF">
        <w:rPr>
          <w:rFonts w:cs="Times New Roman"/>
        </w:rPr>
        <w:t xml:space="preserve">de arte </w:t>
      </w:r>
      <w:r w:rsidR="00A704BF" w:rsidRPr="005D093F">
        <w:rPr>
          <w:rFonts w:cs="Times New Roman"/>
        </w:rPr>
        <w:t>para la comunidad</w:t>
      </w:r>
      <w:r w:rsidR="00A704BF">
        <w:rPr>
          <w:rFonts w:cs="Times New Roman"/>
        </w:rPr>
        <w:t>,</w:t>
      </w:r>
      <w:r w:rsidR="00A704BF" w:rsidRPr="005D093F">
        <w:rPr>
          <w:rFonts w:cs="Times New Roman"/>
        </w:rPr>
        <w:t xml:space="preserve"> donde se presentaron 22 </w:t>
      </w:r>
      <w:r w:rsidR="00A704BF">
        <w:rPr>
          <w:rFonts w:cs="Times New Roman"/>
        </w:rPr>
        <w:t xml:space="preserve">imponentes </w:t>
      </w:r>
      <w:r w:rsidR="00A704BF" w:rsidRPr="005D093F">
        <w:rPr>
          <w:rFonts w:cs="Times New Roman"/>
        </w:rPr>
        <w:t>fotografías</w:t>
      </w:r>
      <w:r w:rsidR="00A704BF">
        <w:rPr>
          <w:rFonts w:cs="Times New Roman"/>
        </w:rPr>
        <w:t xml:space="preserve"> tipo fine art</w:t>
      </w:r>
      <w:r w:rsidR="00A704BF" w:rsidRPr="005D093F">
        <w:rPr>
          <w:rFonts w:cs="Times New Roman"/>
        </w:rPr>
        <w:t xml:space="preserve"> de especies marinas, tomadas por </w:t>
      </w:r>
      <w:r w:rsidR="00A704BF">
        <w:rPr>
          <w:rFonts w:cs="Times New Roman"/>
        </w:rPr>
        <w:t xml:space="preserve">diferentes </w:t>
      </w:r>
      <w:r w:rsidR="00A704BF" w:rsidRPr="005D093F">
        <w:rPr>
          <w:rFonts w:cs="Times New Roman"/>
        </w:rPr>
        <w:t>fotógrafos</w:t>
      </w:r>
      <w:r w:rsidR="00A704BF">
        <w:rPr>
          <w:rFonts w:cs="Times New Roman"/>
        </w:rPr>
        <w:t xml:space="preserve"> submarinos de renombre internacional. La Casa Club de Puerto Cancun fue  sede de nuestr</w:t>
      </w:r>
      <w:r>
        <w:rPr>
          <w:rFonts w:cs="Times New Roman"/>
        </w:rPr>
        <w:t>o</w:t>
      </w:r>
      <w:r w:rsidR="00A704BF">
        <w:rPr>
          <w:rFonts w:cs="Times New Roman"/>
        </w:rPr>
        <w:t xml:space="preserve"> evento, además d</w:t>
      </w:r>
      <w:r>
        <w:rPr>
          <w:rFonts w:cs="Times New Roman"/>
        </w:rPr>
        <w:t>e exponer las fotografías para el disfrute de los invitados</w:t>
      </w:r>
      <w:r w:rsidR="00A704BF">
        <w:rPr>
          <w:rFonts w:cs="Times New Roman"/>
        </w:rPr>
        <w:t xml:space="preserve"> al final del evento se subastaron las piezas de arte con el objetivo de recaudar fondos para el proyecto  </w:t>
      </w:r>
      <w:r w:rsidR="00A704BF" w:rsidRPr="00B14833">
        <w:rPr>
          <w:rFonts w:cs="Times New Roman"/>
          <w:i/>
        </w:rPr>
        <w:t>Investigación y conservación de la raya águila en el Caribe Mexicano</w:t>
      </w:r>
    </w:p>
    <w:p w14:paraId="1D975FE6" w14:textId="77777777" w:rsidR="00623A08" w:rsidRDefault="00623A08" w:rsidP="00A73D1B">
      <w:pPr>
        <w:jc w:val="center"/>
        <w:rPr>
          <w:rFonts w:cs="Times New Roman"/>
        </w:rPr>
      </w:pPr>
    </w:p>
    <w:p w14:paraId="256E5A04" w14:textId="5F8A155D" w:rsidR="00A704BF" w:rsidRDefault="00A704BF" w:rsidP="00A73D1B">
      <w:pPr>
        <w:jc w:val="center"/>
        <w:rPr>
          <w:rFonts w:cs="Times New Roman"/>
        </w:rPr>
      </w:pPr>
      <w:r>
        <w:rPr>
          <w:rFonts w:cs="Times New Roman"/>
        </w:rPr>
        <w:t>Los fotógrafos submarinos que colaboraron como benefactores para el evento fueron: Alberto Friscione, Rodrigo Friscione, Hilario Itriago, Iskander Itriago, Javier Sandoval, Claudio Contreras, Christian Vzil, Citlali Chalvignac, Ixchel García, Gerardo del Villar y Anuar Patjane</w:t>
      </w:r>
      <w:r w:rsidR="00623A08">
        <w:rPr>
          <w:rFonts w:cs="Times New Roman"/>
        </w:rPr>
        <w:t xml:space="preserve">, </w:t>
      </w:r>
      <w:r w:rsidR="00623A08" w:rsidRPr="00A73D1B">
        <w:rPr>
          <w:rFonts w:cs="Times New Roman"/>
          <w:i/>
        </w:rPr>
        <w:t>SIN USTEDES NO HUBIERA SIDO POSIBLE</w:t>
      </w:r>
      <w:r w:rsidR="00623A08">
        <w:rPr>
          <w:rFonts w:cs="Times New Roman"/>
          <w:i/>
        </w:rPr>
        <w:t>, GRACIAS</w:t>
      </w:r>
      <w:r w:rsidR="00623A08" w:rsidRPr="00A73D1B">
        <w:rPr>
          <w:rFonts w:cs="Times New Roman"/>
          <w:i/>
        </w:rPr>
        <w:t>!</w:t>
      </w:r>
      <w:r w:rsidRPr="00A73D1B">
        <w:rPr>
          <w:rFonts w:cs="Times New Roman"/>
          <w:i/>
        </w:rPr>
        <w:t>.</w:t>
      </w:r>
    </w:p>
    <w:p w14:paraId="3AD988C1" w14:textId="77777777" w:rsidR="00A704BF" w:rsidRDefault="00A704BF" w:rsidP="00A704BF">
      <w:pPr>
        <w:rPr>
          <w:rFonts w:cs="Times New Roman"/>
        </w:rPr>
      </w:pPr>
    </w:p>
    <w:p w14:paraId="4AB58825" w14:textId="6B98757D" w:rsidR="00C02049" w:rsidRDefault="00A704BF" w:rsidP="00A73D1B">
      <w:pPr>
        <w:pStyle w:val="Ttulo2"/>
        <w:ind w:left="1" w:firstLine="708"/>
      </w:pPr>
      <w:r>
        <w:rPr>
          <w:rFonts w:cs="Times New Roman"/>
          <w:sz w:val="16"/>
        </w:rPr>
        <w:t>*AQUIRIENDO</w:t>
      </w:r>
      <w:r w:rsidRPr="00A73D1B">
        <w:rPr>
          <w:rFonts w:cs="Times New Roman"/>
          <w:sz w:val="16"/>
        </w:rPr>
        <w:t xml:space="preserve"> UNA DE LAS PIEZAS DE LA COLECCIÓN </w:t>
      </w:r>
      <w:r w:rsidR="00623A08">
        <w:rPr>
          <w:rFonts w:cs="Times New Roman"/>
          <w:sz w:val="16"/>
        </w:rPr>
        <w:t>ESTARÁ</w:t>
      </w:r>
      <w:r>
        <w:rPr>
          <w:rFonts w:cs="Times New Roman"/>
          <w:sz w:val="16"/>
        </w:rPr>
        <w:t>S APOYANDO</w:t>
      </w:r>
      <w:r w:rsidRPr="00A73D1B">
        <w:rPr>
          <w:rFonts w:cs="Times New Roman"/>
          <w:sz w:val="16"/>
        </w:rPr>
        <w:t xml:space="preserve"> LOS PROGRAMAS DE </w:t>
      </w:r>
      <w:r>
        <w:rPr>
          <w:rFonts w:cs="Times New Roman"/>
          <w:sz w:val="16"/>
        </w:rPr>
        <w:t xml:space="preserve">INVESTIGACIÓN Y </w:t>
      </w:r>
      <w:r w:rsidRPr="00A704BF">
        <w:rPr>
          <w:rFonts w:cs="Times New Roman"/>
          <w:sz w:val="16"/>
        </w:rPr>
        <w:t>CONSERVACI</w:t>
      </w:r>
      <w:r>
        <w:rPr>
          <w:rFonts w:cs="Times New Roman"/>
          <w:sz w:val="16"/>
        </w:rPr>
        <w:t>Ó</w:t>
      </w:r>
      <w:r w:rsidRPr="00A73D1B">
        <w:rPr>
          <w:rFonts w:cs="Times New Roman"/>
          <w:sz w:val="16"/>
        </w:rPr>
        <w:t>N DE BLUE CORE</w:t>
      </w:r>
      <w:r w:rsidR="00623A08">
        <w:rPr>
          <w:rFonts w:cs="Times New Roman"/>
          <w:sz w:val="16"/>
        </w:rPr>
        <w:t xml:space="preserve"> A.C.</w:t>
      </w:r>
      <w:r w:rsidR="00A73D1B">
        <w:rPr>
          <w:rFonts w:cs="Times New Roman"/>
          <w:sz w:val="16"/>
        </w:rPr>
        <w:t xml:space="preserve"> </w:t>
      </w:r>
      <w:r w:rsidR="00A52753" w:rsidRPr="00ED4611">
        <w:t>Programas de voluntariado</w:t>
      </w:r>
    </w:p>
    <w:p w14:paraId="7826378E" w14:textId="7A663F8C" w:rsidR="00ED4611" w:rsidRDefault="00ED4611" w:rsidP="00382180">
      <w:r w:rsidRPr="00472D85">
        <w:t xml:space="preserve">A través de experiencias de primera mano en la conservación y la investigación, los </w:t>
      </w:r>
      <w:r>
        <w:t>voluntarios y estudiante</w:t>
      </w:r>
      <w:r w:rsidRPr="00472D85">
        <w:t>s aprenden la importancia de nuestros océanos y zonas costeras</w:t>
      </w:r>
      <w:r w:rsidR="00957E02">
        <w:t>, así como</w:t>
      </w:r>
      <w:r w:rsidRPr="00472D85">
        <w:t xml:space="preserve"> los impactos que las acciones del día a día tienen en nuestro medio ambiente.  Los </w:t>
      </w:r>
      <w:r w:rsidR="002D63F5">
        <w:t>participantes</w:t>
      </w:r>
      <w:r w:rsidRPr="00472D85">
        <w:t xml:space="preserve">, además de disfrutar y conocer las bellezas que ofrece la Riviera Maya, aprenderán sobre los recursos naturales del área, practicarán diversas técnicas básicas de monitoreo y desarrollarán sus habilidades de observación, planteamiento y solución de problemas ambientales. Este programa está dirigido a un grupo pequeño de </w:t>
      </w:r>
      <w:r w:rsidR="00957E02">
        <w:t>personas</w:t>
      </w:r>
      <w:r w:rsidRPr="00472D85">
        <w:t xml:space="preserve"> interesados y apasionados por la conservación e investigación de nuestros océanos y recursos naturales. El programa est</w:t>
      </w:r>
      <w:r w:rsidR="00957E02">
        <w:t>á</w:t>
      </w:r>
      <w:r w:rsidRPr="00472D85">
        <w:t xml:space="preserve"> compuesto por lecturas informativas, discusiones, actividades y prácticas de campo donde el </w:t>
      </w:r>
      <w:r w:rsidR="00AB01D1">
        <w:t xml:space="preserve">voluntario y/o </w:t>
      </w:r>
      <w:r w:rsidRPr="00472D85">
        <w:t xml:space="preserve">estudiante se sumerge en un mundo de información y se arma con las herramientas necesarias para realizar la toma de datos y observaciones que culminarán en una propuesta de investigación sobre un problema real de conservación. </w:t>
      </w:r>
    </w:p>
    <w:p w14:paraId="52D64A5D" w14:textId="77777777" w:rsidR="00DE0BB6" w:rsidRDefault="00DE0BB6" w:rsidP="00382180">
      <w:pPr>
        <w:rPr>
          <w:rFonts w:ascii="Calibri" w:hAnsi="Calibri"/>
        </w:rPr>
      </w:pPr>
    </w:p>
    <w:p w14:paraId="0C3FB070" w14:textId="0C910C85" w:rsidR="00AB01D1" w:rsidRPr="00DE0BB6" w:rsidRDefault="00AB01D1" w:rsidP="00DE0BB6">
      <w:pPr>
        <w:rPr>
          <w:b/>
        </w:rPr>
      </w:pPr>
      <w:r w:rsidRPr="00DE0BB6">
        <w:rPr>
          <w:b/>
        </w:rPr>
        <w:t>Objetivos del programa de voluntariado</w:t>
      </w:r>
    </w:p>
    <w:p w14:paraId="02607310"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Entender el funcionamiento, estructura e importancia de los ecosistemas marinos y costeros de Quintana Roo. </w:t>
      </w:r>
    </w:p>
    <w:p w14:paraId="492ACD08"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Conocer y manejar diversas técnicas de monitoreo biológico. </w:t>
      </w:r>
    </w:p>
    <w:p w14:paraId="0A0889CC"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t>Entender las bases de la investigación científica.</w:t>
      </w:r>
    </w:p>
    <w:p w14:paraId="049B1215"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lastRenderedPageBreak/>
        <w:t xml:space="preserve">Demostrar el conocimiento adquirido en la elaboración de un proyecto de conservación. </w:t>
      </w:r>
    </w:p>
    <w:p w14:paraId="4C11613B"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Formar buzos conscientes y preocupados por los océanos y su conservación. </w:t>
      </w:r>
    </w:p>
    <w:p w14:paraId="51CBF7B6"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Desarrollar las habilidades y herramientas para realizar inmersiones responsables con buena flotabilidad y cuidado del ambiente marino. </w:t>
      </w:r>
    </w:p>
    <w:p w14:paraId="18EAF4CF" w14:textId="77777777" w:rsidR="00AB01D1" w:rsidRPr="00807525" w:rsidRDefault="00AB01D1" w:rsidP="00463EB4">
      <w:pPr>
        <w:pStyle w:val="Prrafodelista"/>
        <w:numPr>
          <w:ilvl w:val="0"/>
          <w:numId w:val="23"/>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Desarrollar la capacidad de los estudiantes para realizar inmersiones con un valor de investigación. </w:t>
      </w:r>
    </w:p>
    <w:p w14:paraId="360BE206" w14:textId="77777777" w:rsidR="00AB01D1" w:rsidRDefault="00AB01D1" w:rsidP="00AB01D1">
      <w:pPr>
        <w:ind w:firstLine="0"/>
        <w:rPr>
          <w:rFonts w:cs="Times New Roman"/>
        </w:rPr>
      </w:pPr>
    </w:p>
    <w:p w14:paraId="330D3B88" w14:textId="1AA7B915" w:rsidR="008947E6" w:rsidRDefault="00AB01D1" w:rsidP="00807525">
      <w:r>
        <w:t>Ofrecemos programas de voluntariado de un día (para visitantes y locales). Este tipo de voluntariado, tiene un costo de recuperación para cubrir las salidas de campo.</w:t>
      </w:r>
      <w:r w:rsidR="008947E6">
        <w:t xml:space="preserve"> Los programas de voluntariado de un día intesivo se componen de: </w:t>
      </w:r>
    </w:p>
    <w:p w14:paraId="1DB1926C" w14:textId="77777777" w:rsidR="008947E6" w:rsidRDefault="008947E6" w:rsidP="008947E6">
      <w:pPr>
        <w:ind w:firstLine="0"/>
        <w:jc w:val="left"/>
        <w:rPr>
          <w:rFonts w:cs="Times New Roman"/>
        </w:rPr>
      </w:pPr>
    </w:p>
    <w:p w14:paraId="404AEDAF" w14:textId="77777777" w:rsidR="008947E6" w:rsidRPr="00807525" w:rsidRDefault="008947E6" w:rsidP="00463EB4">
      <w:pPr>
        <w:pStyle w:val="Prrafodelista"/>
        <w:numPr>
          <w:ilvl w:val="0"/>
          <w:numId w:val="24"/>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Una lectura informativa del tema y problemática. </w:t>
      </w:r>
    </w:p>
    <w:p w14:paraId="158D321C" w14:textId="16A71833" w:rsidR="008947E6" w:rsidRDefault="008947E6" w:rsidP="00463EB4">
      <w:pPr>
        <w:pStyle w:val="Prrafodelista"/>
        <w:numPr>
          <w:ilvl w:val="0"/>
          <w:numId w:val="24"/>
        </w:numPr>
        <w:spacing w:line="240" w:lineRule="auto"/>
        <w:ind w:hanging="357"/>
        <w:rPr>
          <w:rFonts w:ascii="Times New Roman" w:hAnsi="Times New Roman" w:cs="Times New Roman"/>
          <w:sz w:val="22"/>
        </w:rPr>
      </w:pPr>
      <w:r w:rsidRPr="00807525">
        <w:rPr>
          <w:rFonts w:ascii="Times New Roman" w:hAnsi="Times New Roman" w:cs="Times New Roman"/>
          <w:sz w:val="22"/>
        </w:rPr>
        <w:t xml:space="preserve">Una salida de campo para la toma de datos.  </w:t>
      </w:r>
    </w:p>
    <w:p w14:paraId="2358194C" w14:textId="77777777" w:rsidR="00807525" w:rsidRPr="00807525" w:rsidRDefault="00807525" w:rsidP="00807525">
      <w:pPr>
        <w:pStyle w:val="Prrafodelista"/>
        <w:spacing w:line="240" w:lineRule="auto"/>
        <w:ind w:left="1429" w:firstLine="0"/>
        <w:rPr>
          <w:rFonts w:ascii="Times New Roman" w:hAnsi="Times New Roman" w:cs="Times New Roman"/>
          <w:sz w:val="22"/>
        </w:rPr>
      </w:pPr>
    </w:p>
    <w:p w14:paraId="73211C48" w14:textId="6D741DCA" w:rsidR="00AB01D1" w:rsidRDefault="008947E6" w:rsidP="00807525">
      <w:r>
        <w:t xml:space="preserve"> Nos enfocamos en</w:t>
      </w:r>
      <w:r w:rsidR="00AB01D1">
        <w:t xml:space="preserve"> varios temas incluyendo: </w:t>
      </w:r>
    </w:p>
    <w:p w14:paraId="7E32E115" w14:textId="77777777" w:rsidR="00AB01D1" w:rsidRDefault="00AB01D1" w:rsidP="00AB01D1">
      <w:pPr>
        <w:ind w:firstLine="0"/>
        <w:jc w:val="left"/>
        <w:rPr>
          <w:rFonts w:cs="Times New Roman"/>
        </w:rPr>
      </w:pPr>
    </w:p>
    <w:p w14:paraId="5E12DA14" w14:textId="45D4310A" w:rsidR="00E648A7" w:rsidRPr="00E648A7" w:rsidRDefault="00E648A7" w:rsidP="00A73D1B">
      <w:pPr>
        <w:ind w:firstLine="0"/>
        <w:jc w:val="left"/>
        <w:rPr>
          <w:rFonts w:cs="Times New Roman"/>
        </w:rPr>
      </w:pPr>
    </w:p>
    <w:p w14:paraId="13251B26" w14:textId="77777777" w:rsidR="00E648A7" w:rsidRDefault="00807525" w:rsidP="00463EB4">
      <w:pPr>
        <w:pStyle w:val="Prrafodelista"/>
        <w:numPr>
          <w:ilvl w:val="0"/>
          <w:numId w:val="20"/>
        </w:numPr>
        <w:spacing w:line="240" w:lineRule="auto"/>
        <w:ind w:hanging="357"/>
        <w:jc w:val="left"/>
        <w:rPr>
          <w:rFonts w:ascii="Times New Roman" w:hAnsi="Times New Roman" w:cs="Times New Roman"/>
          <w:sz w:val="22"/>
        </w:rPr>
      </w:pPr>
      <w:r>
        <w:rPr>
          <w:rFonts w:ascii="Times New Roman" w:hAnsi="Times New Roman" w:cs="Times New Roman"/>
          <w:sz w:val="22"/>
        </w:rPr>
        <w:t>Rayas y tiburones</w:t>
      </w:r>
      <w:r w:rsidR="00AB01D1" w:rsidRPr="00807525">
        <w:rPr>
          <w:rFonts w:ascii="Times New Roman" w:hAnsi="Times New Roman" w:cs="Times New Roman"/>
          <w:sz w:val="22"/>
        </w:rPr>
        <w:t xml:space="preserve">. </w:t>
      </w:r>
    </w:p>
    <w:p w14:paraId="7E98C43D" w14:textId="0F355EC6" w:rsidR="00E648A7" w:rsidRPr="00A73D1B" w:rsidRDefault="00E648A7" w:rsidP="00A73D1B">
      <w:pPr>
        <w:pStyle w:val="Prrafodelista"/>
        <w:numPr>
          <w:ilvl w:val="1"/>
          <w:numId w:val="20"/>
        </w:numPr>
        <w:spacing w:line="240" w:lineRule="auto"/>
        <w:jc w:val="left"/>
        <w:rPr>
          <w:rFonts w:ascii="Times New Roman" w:hAnsi="Times New Roman" w:cs="Times New Roman"/>
          <w:sz w:val="22"/>
          <w:highlight w:val="green"/>
        </w:rPr>
      </w:pPr>
      <w:r>
        <w:rPr>
          <w:rFonts w:ascii="Times New Roman" w:hAnsi="Times New Roman" w:cs="Times New Roman"/>
          <w:sz w:val="22"/>
        </w:rPr>
        <w:t>Expediciones de investigación de la raya águila en Cancún (Nov-Mar) (</w:t>
      </w:r>
      <w:r w:rsidRPr="00A73D1B">
        <w:rPr>
          <w:rFonts w:ascii="Times New Roman" w:hAnsi="Times New Roman" w:cs="Times New Roman"/>
          <w:sz w:val="22"/>
          <w:highlight w:val="green"/>
        </w:rPr>
        <w:t xml:space="preserve">Link a expediciones) </w:t>
      </w:r>
    </w:p>
    <w:p w14:paraId="2C86ADE4" w14:textId="16567E3B" w:rsidR="00E648A7" w:rsidRDefault="00E648A7" w:rsidP="00A73D1B">
      <w:pPr>
        <w:pStyle w:val="Prrafodelista"/>
        <w:numPr>
          <w:ilvl w:val="2"/>
          <w:numId w:val="20"/>
        </w:numPr>
        <w:spacing w:line="240" w:lineRule="auto"/>
        <w:jc w:val="left"/>
        <w:rPr>
          <w:rFonts w:ascii="Times New Roman" w:hAnsi="Times New Roman" w:cs="Times New Roman"/>
          <w:sz w:val="22"/>
        </w:rPr>
      </w:pPr>
      <w:r>
        <w:rPr>
          <w:rFonts w:ascii="Times New Roman" w:hAnsi="Times New Roman" w:cs="Times New Roman"/>
          <w:sz w:val="22"/>
        </w:rPr>
        <w:t xml:space="preserve">Costo de recuperación: $1300 o 80USD  </w:t>
      </w:r>
    </w:p>
    <w:p w14:paraId="2E65953D" w14:textId="59E9455E" w:rsidR="00E648A7" w:rsidRDefault="00E648A7" w:rsidP="00A73D1B">
      <w:pPr>
        <w:pStyle w:val="Prrafodelista"/>
        <w:numPr>
          <w:ilvl w:val="2"/>
          <w:numId w:val="20"/>
        </w:numPr>
        <w:spacing w:line="240" w:lineRule="auto"/>
        <w:jc w:val="left"/>
        <w:rPr>
          <w:rFonts w:ascii="Times New Roman" w:hAnsi="Times New Roman" w:cs="Times New Roman"/>
          <w:sz w:val="22"/>
        </w:rPr>
      </w:pPr>
      <w:r>
        <w:rPr>
          <w:rFonts w:ascii="Times New Roman" w:hAnsi="Times New Roman" w:cs="Times New Roman"/>
          <w:sz w:val="22"/>
        </w:rPr>
        <w:t xml:space="preserve">Apoyar a los científicos a tomar datos de foto identificación </w:t>
      </w:r>
    </w:p>
    <w:p w14:paraId="5EF858A6" w14:textId="38FD429C" w:rsidR="00E648A7" w:rsidRPr="00E648A7" w:rsidRDefault="00E648A7" w:rsidP="00A73D1B">
      <w:pPr>
        <w:pStyle w:val="Prrafodelista"/>
        <w:numPr>
          <w:ilvl w:val="2"/>
          <w:numId w:val="20"/>
        </w:numPr>
        <w:spacing w:line="240" w:lineRule="auto"/>
        <w:jc w:val="left"/>
        <w:rPr>
          <w:rFonts w:ascii="Times New Roman" w:hAnsi="Times New Roman" w:cs="Times New Roman"/>
          <w:sz w:val="22"/>
        </w:rPr>
      </w:pPr>
      <w:r>
        <w:rPr>
          <w:rFonts w:ascii="Times New Roman" w:hAnsi="Times New Roman" w:cs="Times New Roman"/>
          <w:sz w:val="22"/>
        </w:rPr>
        <w:t xml:space="preserve">Realizar conteo de abundancia </w:t>
      </w:r>
    </w:p>
    <w:p w14:paraId="0F921B03" w14:textId="118F48D0" w:rsidR="00AB01D1" w:rsidRPr="00807525" w:rsidRDefault="00AB01D1" w:rsidP="00A73D1B">
      <w:pPr>
        <w:pStyle w:val="Prrafodelista"/>
        <w:numPr>
          <w:ilvl w:val="1"/>
          <w:numId w:val="20"/>
        </w:numPr>
        <w:spacing w:line="240" w:lineRule="auto"/>
        <w:jc w:val="left"/>
        <w:rPr>
          <w:rFonts w:ascii="Times New Roman" w:hAnsi="Times New Roman" w:cs="Times New Roman"/>
          <w:sz w:val="22"/>
        </w:rPr>
      </w:pPr>
      <w:r w:rsidRPr="00807525">
        <w:rPr>
          <w:rFonts w:ascii="Times New Roman" w:hAnsi="Times New Roman" w:cs="Times New Roman"/>
          <w:sz w:val="22"/>
        </w:rPr>
        <w:t xml:space="preserve">Buceo en el Barco Hundido C56 Puerto Morelos. </w:t>
      </w:r>
    </w:p>
    <w:p w14:paraId="7776E2D8" w14:textId="0698D5ED" w:rsidR="007E5D5F" w:rsidRPr="00807525" w:rsidRDefault="007E5D5F" w:rsidP="00A73D1B">
      <w:pPr>
        <w:pStyle w:val="Prrafodelista"/>
        <w:numPr>
          <w:ilvl w:val="2"/>
          <w:numId w:val="20"/>
        </w:numPr>
        <w:spacing w:line="240" w:lineRule="auto"/>
        <w:jc w:val="left"/>
        <w:rPr>
          <w:rFonts w:ascii="Times New Roman" w:hAnsi="Times New Roman" w:cs="Times New Roman"/>
          <w:sz w:val="22"/>
        </w:rPr>
      </w:pPr>
      <w:r w:rsidRPr="00807525">
        <w:rPr>
          <w:rFonts w:ascii="Times New Roman" w:hAnsi="Times New Roman" w:cs="Times New Roman"/>
          <w:sz w:val="22"/>
        </w:rPr>
        <w:t xml:space="preserve">Costo de recuperación: $1600MXN ó $90USD </w:t>
      </w:r>
    </w:p>
    <w:p w14:paraId="2E82C558" w14:textId="06452398" w:rsidR="00E648A7" w:rsidRPr="00E648A7" w:rsidRDefault="007E5D5F" w:rsidP="00A73D1B">
      <w:pPr>
        <w:pStyle w:val="Prrafodelista"/>
        <w:numPr>
          <w:ilvl w:val="2"/>
          <w:numId w:val="20"/>
        </w:numPr>
        <w:spacing w:line="240" w:lineRule="auto"/>
        <w:jc w:val="left"/>
        <w:rPr>
          <w:rFonts w:ascii="Times New Roman" w:hAnsi="Times New Roman" w:cs="Times New Roman"/>
          <w:sz w:val="22"/>
        </w:rPr>
      </w:pPr>
      <w:r w:rsidRPr="00807525">
        <w:rPr>
          <w:rFonts w:ascii="Times New Roman" w:hAnsi="Times New Roman" w:cs="Times New Roman"/>
          <w:sz w:val="22"/>
        </w:rPr>
        <w:t>Buceo en el barco hundido para real</w:t>
      </w:r>
      <w:r w:rsidR="008947E6" w:rsidRPr="00807525">
        <w:rPr>
          <w:rFonts w:ascii="Times New Roman" w:hAnsi="Times New Roman" w:cs="Times New Roman"/>
          <w:sz w:val="22"/>
        </w:rPr>
        <w:t xml:space="preserve">izar un conteo de abundancia </w:t>
      </w:r>
      <w:r w:rsidRPr="00807525">
        <w:rPr>
          <w:rFonts w:ascii="Times New Roman" w:hAnsi="Times New Roman" w:cs="Times New Roman"/>
          <w:sz w:val="22"/>
        </w:rPr>
        <w:t xml:space="preserve">y diversidad. </w:t>
      </w:r>
    </w:p>
    <w:p w14:paraId="3A7CF2DF" w14:textId="6ABB6BBA" w:rsidR="007E5D5F" w:rsidRPr="00807525" w:rsidRDefault="00AB01D1" w:rsidP="00463EB4">
      <w:pPr>
        <w:pStyle w:val="Prrafodelista"/>
        <w:numPr>
          <w:ilvl w:val="0"/>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Tortugas marinas. </w:t>
      </w:r>
      <w:r w:rsidR="00807525">
        <w:rPr>
          <w:rFonts w:ascii="Times New Roman" w:hAnsi="Times New Roman" w:cs="Times New Roman"/>
          <w:sz w:val="22"/>
        </w:rPr>
        <w:t>Nado con esnórquel</w:t>
      </w:r>
      <w:r w:rsidRPr="00807525">
        <w:rPr>
          <w:rFonts w:ascii="Times New Roman" w:hAnsi="Times New Roman" w:cs="Times New Roman"/>
          <w:sz w:val="22"/>
        </w:rPr>
        <w:t xml:space="preserve"> con las tortugas marinas </w:t>
      </w:r>
      <w:r w:rsidR="00807525">
        <w:rPr>
          <w:rFonts w:ascii="Times New Roman" w:hAnsi="Times New Roman" w:cs="Times New Roman"/>
          <w:sz w:val="22"/>
        </w:rPr>
        <w:t xml:space="preserve">en </w:t>
      </w:r>
      <w:r w:rsidRPr="00807525">
        <w:rPr>
          <w:rFonts w:ascii="Times New Roman" w:hAnsi="Times New Roman" w:cs="Times New Roman"/>
          <w:sz w:val="22"/>
        </w:rPr>
        <w:t xml:space="preserve">Akumal. </w:t>
      </w:r>
    </w:p>
    <w:p w14:paraId="6447C191" w14:textId="77777777"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Costo de recuperación</w:t>
      </w:r>
      <w:r w:rsidR="00AB01D1" w:rsidRPr="00807525">
        <w:rPr>
          <w:rFonts w:ascii="Times New Roman" w:hAnsi="Times New Roman" w:cs="Times New Roman"/>
          <w:sz w:val="22"/>
        </w:rPr>
        <w:t xml:space="preserve"> </w:t>
      </w:r>
      <w:r w:rsidRPr="00807525">
        <w:rPr>
          <w:rFonts w:ascii="Times New Roman" w:hAnsi="Times New Roman" w:cs="Times New Roman"/>
          <w:sz w:val="22"/>
        </w:rPr>
        <w:t>$800MXN o $50USD</w:t>
      </w:r>
    </w:p>
    <w:p w14:paraId="2E7E6B09" w14:textId="18E92047"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Esnórquel en Akumal, realizando un conteo de las tortugas y turistas observados durante determinado horario. </w:t>
      </w:r>
    </w:p>
    <w:p w14:paraId="4412EF85" w14:textId="3A23DE0B" w:rsidR="00AB01D1" w:rsidRPr="00807525" w:rsidRDefault="00AB01D1" w:rsidP="00463EB4">
      <w:pPr>
        <w:pStyle w:val="Prrafodelista"/>
        <w:numPr>
          <w:ilvl w:val="0"/>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Arrecifes de coral. Buceo en Puerto Morelos, Playa del Carmen o Akumal. </w:t>
      </w:r>
    </w:p>
    <w:p w14:paraId="6B967984" w14:textId="0F98AD87"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Costo de recuperación: $1600MXN ó $90USD </w:t>
      </w:r>
    </w:p>
    <w:p w14:paraId="34CA9C54" w14:textId="26555F70"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Realizar un video transecto de peces y de corales. </w:t>
      </w:r>
    </w:p>
    <w:p w14:paraId="5BDC1D1A" w14:textId="343B223B"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Revisar el video transecto con el metodo AGRRA. </w:t>
      </w:r>
    </w:p>
    <w:p w14:paraId="757EBD72" w14:textId="4A22A180" w:rsidR="00AB01D1" w:rsidRPr="00807525" w:rsidRDefault="00AB01D1" w:rsidP="00463EB4">
      <w:pPr>
        <w:pStyle w:val="Prrafodelista"/>
        <w:numPr>
          <w:ilvl w:val="0"/>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Especies invasoras. Buceo en Puerto Morelos, Playa del Carmen o Akumal.</w:t>
      </w:r>
    </w:p>
    <w:p w14:paraId="6CE6600A" w14:textId="669621DC"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Costo de recuperación: $1600MXN ó $90USD </w:t>
      </w:r>
    </w:p>
    <w:p w14:paraId="2FE1B246" w14:textId="749D3B03"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Buceo de pesca con arpón de pez león. </w:t>
      </w:r>
    </w:p>
    <w:p w14:paraId="33057D1B" w14:textId="5AEB3332"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Realizar conteo general de pez león en el arrecife, capturar individuos. </w:t>
      </w:r>
    </w:p>
    <w:p w14:paraId="47539AF8" w14:textId="1685FD00" w:rsidR="00AB01D1" w:rsidRPr="00807525" w:rsidRDefault="007E5D5F" w:rsidP="00463EB4">
      <w:pPr>
        <w:pStyle w:val="Prrafodelista"/>
        <w:numPr>
          <w:ilvl w:val="0"/>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 xml:space="preserve">Manglares y zonas costeras. </w:t>
      </w:r>
      <w:r w:rsidR="00807525">
        <w:rPr>
          <w:rFonts w:ascii="Times New Roman" w:hAnsi="Times New Roman" w:cs="Times New Roman"/>
          <w:sz w:val="22"/>
        </w:rPr>
        <w:t>Nado con esnórquel</w:t>
      </w:r>
      <w:r w:rsidR="00807525" w:rsidRPr="00807525">
        <w:rPr>
          <w:rFonts w:ascii="Times New Roman" w:hAnsi="Times New Roman" w:cs="Times New Roman"/>
          <w:sz w:val="22"/>
        </w:rPr>
        <w:t xml:space="preserve"> </w:t>
      </w:r>
      <w:r w:rsidRPr="00807525">
        <w:rPr>
          <w:rFonts w:ascii="Times New Roman" w:hAnsi="Times New Roman" w:cs="Times New Roman"/>
          <w:sz w:val="22"/>
        </w:rPr>
        <w:t xml:space="preserve">en </w:t>
      </w:r>
      <w:r w:rsidR="00807525">
        <w:rPr>
          <w:rFonts w:ascii="Times New Roman" w:hAnsi="Times New Roman" w:cs="Times New Roman"/>
          <w:sz w:val="22"/>
        </w:rPr>
        <w:t>c</w:t>
      </w:r>
      <w:r w:rsidRPr="00807525">
        <w:rPr>
          <w:rFonts w:ascii="Times New Roman" w:hAnsi="Times New Roman" w:cs="Times New Roman"/>
          <w:sz w:val="22"/>
        </w:rPr>
        <w:t xml:space="preserve">enote. </w:t>
      </w:r>
    </w:p>
    <w:p w14:paraId="4DD4A9AD" w14:textId="20059ABD" w:rsidR="007E5D5F" w:rsidRPr="00807525" w:rsidRDefault="007E5D5F" w:rsidP="00463EB4">
      <w:pPr>
        <w:pStyle w:val="Prrafodelista"/>
        <w:numPr>
          <w:ilvl w:val="1"/>
          <w:numId w:val="20"/>
        </w:numPr>
        <w:spacing w:line="240" w:lineRule="auto"/>
        <w:ind w:hanging="357"/>
        <w:jc w:val="left"/>
        <w:rPr>
          <w:rFonts w:ascii="Times New Roman" w:hAnsi="Times New Roman" w:cs="Times New Roman"/>
          <w:sz w:val="22"/>
        </w:rPr>
      </w:pPr>
      <w:r w:rsidRPr="00807525">
        <w:rPr>
          <w:rFonts w:ascii="Times New Roman" w:hAnsi="Times New Roman" w:cs="Times New Roman"/>
          <w:sz w:val="22"/>
        </w:rPr>
        <w:t>Costo de recuperación $800MXN o $50USD</w:t>
      </w:r>
    </w:p>
    <w:p w14:paraId="0C17EDFE" w14:textId="05EFA362" w:rsidR="007E5D5F" w:rsidRDefault="00807525" w:rsidP="00463EB4">
      <w:pPr>
        <w:pStyle w:val="Prrafodelista"/>
        <w:numPr>
          <w:ilvl w:val="1"/>
          <w:numId w:val="20"/>
        </w:numPr>
        <w:spacing w:line="240" w:lineRule="auto"/>
        <w:ind w:hanging="357"/>
        <w:jc w:val="left"/>
        <w:rPr>
          <w:rFonts w:ascii="Times New Roman" w:hAnsi="Times New Roman" w:cs="Times New Roman"/>
          <w:sz w:val="22"/>
        </w:rPr>
      </w:pPr>
      <w:r>
        <w:rPr>
          <w:rFonts w:ascii="Times New Roman" w:hAnsi="Times New Roman" w:cs="Times New Roman"/>
          <w:sz w:val="22"/>
        </w:rPr>
        <w:t>E</w:t>
      </w:r>
      <w:r w:rsidR="007E5D5F" w:rsidRPr="00807525">
        <w:rPr>
          <w:rFonts w:ascii="Times New Roman" w:hAnsi="Times New Roman" w:cs="Times New Roman"/>
          <w:sz w:val="22"/>
        </w:rPr>
        <w:t>sn</w:t>
      </w:r>
      <w:r>
        <w:rPr>
          <w:rFonts w:ascii="Times New Roman" w:hAnsi="Times New Roman" w:cs="Times New Roman"/>
          <w:sz w:val="22"/>
        </w:rPr>
        <w:t>órquel en C</w:t>
      </w:r>
      <w:r w:rsidR="007E5D5F" w:rsidRPr="00807525">
        <w:rPr>
          <w:rFonts w:ascii="Times New Roman" w:hAnsi="Times New Roman" w:cs="Times New Roman"/>
          <w:sz w:val="22"/>
        </w:rPr>
        <w:t xml:space="preserve">asa </w:t>
      </w:r>
      <w:r>
        <w:rPr>
          <w:rFonts w:ascii="Times New Roman" w:hAnsi="Times New Roman" w:cs="Times New Roman"/>
          <w:sz w:val="22"/>
        </w:rPr>
        <w:t>C</w:t>
      </w:r>
      <w:r w:rsidR="007E5D5F" w:rsidRPr="00807525">
        <w:rPr>
          <w:rFonts w:ascii="Times New Roman" w:hAnsi="Times New Roman" w:cs="Times New Roman"/>
          <w:sz w:val="22"/>
        </w:rPr>
        <w:t xml:space="preserve">enote, identificación de las diversas especies de mangle en la zona, conteo de propágulos y </w:t>
      </w:r>
      <w:r w:rsidR="008947E6" w:rsidRPr="00807525">
        <w:rPr>
          <w:rFonts w:ascii="Times New Roman" w:hAnsi="Times New Roman" w:cs="Times New Roman"/>
          <w:sz w:val="22"/>
        </w:rPr>
        <w:t xml:space="preserve">mangles menores a los 20cm. </w:t>
      </w:r>
    </w:p>
    <w:p w14:paraId="47107986" w14:textId="77777777" w:rsidR="00E648A7" w:rsidRDefault="00E648A7" w:rsidP="00A73D1B">
      <w:pPr>
        <w:pStyle w:val="Prrafodelista"/>
        <w:spacing w:line="240" w:lineRule="auto"/>
        <w:ind w:left="1440" w:firstLine="0"/>
        <w:jc w:val="left"/>
        <w:rPr>
          <w:rFonts w:ascii="Times New Roman" w:hAnsi="Times New Roman" w:cs="Times New Roman"/>
          <w:sz w:val="22"/>
        </w:rPr>
      </w:pPr>
    </w:p>
    <w:p w14:paraId="2AB63B4A" w14:textId="77777777" w:rsidR="00807525" w:rsidRPr="00807525" w:rsidRDefault="00807525" w:rsidP="00807525">
      <w:pPr>
        <w:pStyle w:val="Prrafodelista"/>
        <w:spacing w:line="240" w:lineRule="auto"/>
        <w:ind w:left="1440" w:firstLine="0"/>
        <w:jc w:val="left"/>
        <w:rPr>
          <w:rFonts w:ascii="Times New Roman" w:hAnsi="Times New Roman" w:cs="Times New Roman"/>
          <w:sz w:val="22"/>
        </w:rPr>
      </w:pPr>
    </w:p>
    <w:p w14:paraId="364DE7E0" w14:textId="63AD4145" w:rsidR="008947E6" w:rsidRDefault="008947E6" w:rsidP="00807525">
      <w:r>
        <w:t xml:space="preserve">Para más información sobre </w:t>
      </w:r>
      <w:r w:rsidR="00A73D1B">
        <w:t>las próximas fechas</w:t>
      </w:r>
      <w:r>
        <w:t xml:space="preserve"> y programas, contáctanos a: </w:t>
      </w:r>
      <w:hyperlink r:id="rId52" w:history="1">
        <w:r w:rsidR="00807525" w:rsidRPr="00DD614C">
          <w:rPr>
            <w:rStyle w:val="Hipervnculo"/>
          </w:rPr>
          <w:t>voluntarios_bluecore@gmail.com</w:t>
        </w:r>
      </w:hyperlink>
      <w:r w:rsidR="00807525">
        <w:t xml:space="preserve"> </w:t>
      </w:r>
    </w:p>
    <w:p w14:paraId="05582005" w14:textId="77777777" w:rsidR="008947E6" w:rsidRPr="008947E6" w:rsidRDefault="008947E6" w:rsidP="008947E6">
      <w:pPr>
        <w:jc w:val="left"/>
        <w:rPr>
          <w:rFonts w:cs="Times New Roman"/>
        </w:rPr>
      </w:pPr>
    </w:p>
    <w:p w14:paraId="0B307DD7" w14:textId="77777777" w:rsidR="00AB01D1" w:rsidRDefault="00AB01D1" w:rsidP="008947E6">
      <w:pPr>
        <w:ind w:firstLine="0"/>
        <w:jc w:val="left"/>
        <w:rPr>
          <w:rFonts w:cs="Times New Roman"/>
        </w:rPr>
      </w:pPr>
    </w:p>
    <w:p w14:paraId="5FC3DA3B" w14:textId="1132B35C" w:rsidR="008947E6" w:rsidRPr="00807525" w:rsidRDefault="00807525" w:rsidP="00807525">
      <w:pPr>
        <w:rPr>
          <w:b/>
        </w:rPr>
      </w:pPr>
      <w:r>
        <w:rPr>
          <w:b/>
        </w:rPr>
        <w:lastRenderedPageBreak/>
        <w:t>Programas de voluntariado</w:t>
      </w:r>
      <w:r w:rsidR="008947E6" w:rsidRPr="00807525">
        <w:rPr>
          <w:b/>
        </w:rPr>
        <w:t xml:space="preserve"> para</w:t>
      </w:r>
      <w:r w:rsidR="00F84AA2" w:rsidRPr="00807525">
        <w:rPr>
          <w:b/>
        </w:rPr>
        <w:t xml:space="preserve"> escuelas/empresas</w:t>
      </w:r>
      <w:r w:rsidR="008947E6" w:rsidRPr="00807525">
        <w:rPr>
          <w:b/>
        </w:rPr>
        <w:t xml:space="preserve"> </w:t>
      </w:r>
    </w:p>
    <w:p w14:paraId="7797E7C4" w14:textId="77777777" w:rsidR="008947E6" w:rsidRDefault="008947E6" w:rsidP="008947E6">
      <w:pPr>
        <w:ind w:firstLine="0"/>
        <w:jc w:val="left"/>
        <w:rPr>
          <w:rFonts w:cs="Times New Roman"/>
        </w:rPr>
      </w:pPr>
    </w:p>
    <w:p w14:paraId="23337A52" w14:textId="18AD8669" w:rsidR="008947E6" w:rsidRDefault="00807525" w:rsidP="00807525">
      <w:r>
        <w:t>Si</w:t>
      </w:r>
      <w:r w:rsidR="008947E6">
        <w:t xml:space="preserve"> estás interesado en la conse</w:t>
      </w:r>
      <w:r>
        <w:t>r</w:t>
      </w:r>
      <w:r w:rsidR="008947E6">
        <w:t>vación marina y quieres aprender más sobre los ecosistemas marinos y costeros, también ofrecemos programas d</w:t>
      </w:r>
      <w:r>
        <w:t>e voluntariado de dos semanas. É</w:t>
      </w:r>
      <w:r w:rsidR="008947E6">
        <w:t xml:space="preserve">stos pueden </w:t>
      </w:r>
      <w:r>
        <w:t>ser para alumnos de p</w:t>
      </w:r>
      <w:r w:rsidR="008947E6">
        <w:t>reparatoria</w:t>
      </w:r>
      <w:r w:rsidR="00F84AA2">
        <w:t xml:space="preserve">, </w:t>
      </w:r>
      <w:r>
        <w:t>u</w:t>
      </w:r>
      <w:r w:rsidR="008947E6">
        <w:t>niversidad</w:t>
      </w:r>
      <w:r w:rsidR="00F84AA2">
        <w:t xml:space="preserve"> o empresas que d</w:t>
      </w:r>
      <w:r>
        <w:t xml:space="preserve">eseen realizar una labor social. </w:t>
      </w:r>
      <w:r w:rsidR="002D63F5">
        <w:t>Inscribe</w:t>
      </w:r>
      <w:r w:rsidR="008947E6">
        <w:t xml:space="preserve"> a tu escuela</w:t>
      </w:r>
      <w:r w:rsidR="00F84AA2">
        <w:t xml:space="preserve"> o empresa</w:t>
      </w:r>
      <w:r w:rsidR="008947E6">
        <w:t xml:space="preserve"> ¡contáctanos!</w:t>
      </w:r>
      <w:r>
        <w:t xml:space="preserve"> a</w:t>
      </w:r>
      <w:r w:rsidR="00F84AA2">
        <w:t xml:space="preserve">: </w:t>
      </w:r>
      <w:hyperlink r:id="rId53" w:history="1">
        <w:r w:rsidR="00F84AA2" w:rsidRPr="00F316E2">
          <w:rPr>
            <w:rStyle w:val="Hipervnculo"/>
            <w:rFonts w:cs="Times New Roman"/>
          </w:rPr>
          <w:t>e4.ximena@gmail.com</w:t>
        </w:r>
      </w:hyperlink>
      <w:r w:rsidR="00F84AA2">
        <w:t xml:space="preserve"> </w:t>
      </w:r>
    </w:p>
    <w:p w14:paraId="7293770C" w14:textId="77777777" w:rsidR="00F84AA2" w:rsidRDefault="00F84AA2" w:rsidP="00807525"/>
    <w:p w14:paraId="79719A54" w14:textId="2D37A2AA" w:rsidR="00F84AA2" w:rsidRDefault="00F84AA2" w:rsidP="008947E6">
      <w:pPr>
        <w:ind w:firstLine="0"/>
        <w:jc w:val="left"/>
        <w:rPr>
          <w:rFonts w:cs="Times New Roman"/>
        </w:rPr>
      </w:pPr>
      <w:r>
        <w:rPr>
          <w:rFonts w:cs="Times New Roman"/>
        </w:rPr>
        <w:t>Los viajes de voluntariado de dos semanas incluye</w:t>
      </w:r>
      <w:r w:rsidR="00807525">
        <w:rPr>
          <w:rFonts w:cs="Times New Roman"/>
        </w:rPr>
        <w:t>n</w:t>
      </w:r>
      <w:r>
        <w:rPr>
          <w:rFonts w:cs="Times New Roman"/>
        </w:rPr>
        <w:t>:</w:t>
      </w:r>
    </w:p>
    <w:p w14:paraId="0C523CBC" w14:textId="77777777"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 xml:space="preserve">Transportación del aeropuerto al hospedaje en Puerto Morelos. </w:t>
      </w:r>
    </w:p>
    <w:p w14:paraId="49F0AE2C" w14:textId="77777777"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 xml:space="preserve">14 noches de hospedaje a la orilla de la playa de Puerto Morelos.  </w:t>
      </w:r>
    </w:p>
    <w:p w14:paraId="3156AF75" w14:textId="77777777"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Desayunos, comidas y cenas durante toda la estancia.</w:t>
      </w:r>
    </w:p>
    <w:p w14:paraId="6595F21E" w14:textId="4D681B57"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Certificación de buceo SCUBA aguas abiertas (dos días de teoría y tres días de práctica; un día de alberca y cuatro buceos en el mar)</w:t>
      </w:r>
    </w:p>
    <w:p w14:paraId="44766834" w14:textId="2DEDB166"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 xml:space="preserve">Seis buceos SCUBA para realizar el monitoreo de peces (cuatro en Puerto Morelos y dos en Playa del Carmen). </w:t>
      </w:r>
    </w:p>
    <w:p w14:paraId="0D885DAC" w14:textId="12BB52E6" w:rsidR="00F84AA2" w:rsidRPr="00807525" w:rsidRDefault="009A73C6" w:rsidP="00463EB4">
      <w:pPr>
        <w:pStyle w:val="Prrafodelista"/>
        <w:numPr>
          <w:ilvl w:val="0"/>
          <w:numId w:val="22"/>
        </w:numPr>
        <w:spacing w:line="240" w:lineRule="auto"/>
        <w:rPr>
          <w:rFonts w:ascii="Times New Roman" w:hAnsi="Times New Roman" w:cs="Times New Roman"/>
          <w:sz w:val="22"/>
        </w:rPr>
      </w:pPr>
      <w:r>
        <w:rPr>
          <w:rFonts w:ascii="Times New Roman" w:hAnsi="Times New Roman" w:cs="Times New Roman"/>
          <w:sz w:val="22"/>
        </w:rPr>
        <w:t>¡</w:t>
      </w:r>
      <w:r w:rsidR="00F84AA2" w:rsidRPr="00807525">
        <w:rPr>
          <w:rFonts w:ascii="Times New Roman" w:hAnsi="Times New Roman" w:cs="Times New Roman"/>
          <w:sz w:val="22"/>
        </w:rPr>
        <w:t xml:space="preserve">En total 10 buceos con SCUBA en el mar! </w:t>
      </w:r>
    </w:p>
    <w:p w14:paraId="437E4D9A" w14:textId="77777777"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Nado con esnórquel en cenotes.</w:t>
      </w:r>
    </w:p>
    <w:p w14:paraId="5F73D6AC" w14:textId="376807EA"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Nado con esnórquel con el tiburón ballena (verano) o SCUBA con la raya águila (invierno)</w:t>
      </w:r>
      <w:r w:rsidR="009A73C6">
        <w:rPr>
          <w:rFonts w:ascii="Times New Roman" w:hAnsi="Times New Roman" w:cs="Times New Roman"/>
          <w:sz w:val="22"/>
        </w:rPr>
        <w:t>.</w:t>
      </w:r>
    </w:p>
    <w:p w14:paraId="79FF7A7E" w14:textId="77777777" w:rsidR="00F84AA2" w:rsidRPr="00807525" w:rsidRDefault="00F84AA2" w:rsidP="00463EB4">
      <w:pPr>
        <w:pStyle w:val="Prrafodelista"/>
        <w:numPr>
          <w:ilvl w:val="0"/>
          <w:numId w:val="22"/>
        </w:numPr>
        <w:spacing w:line="240" w:lineRule="auto"/>
        <w:rPr>
          <w:rFonts w:ascii="Times New Roman" w:hAnsi="Times New Roman" w:cs="Times New Roman"/>
          <w:sz w:val="22"/>
        </w:rPr>
      </w:pPr>
      <w:r w:rsidRPr="00807525">
        <w:rPr>
          <w:rFonts w:ascii="Times New Roman" w:hAnsi="Times New Roman" w:cs="Times New Roman"/>
          <w:sz w:val="22"/>
        </w:rPr>
        <w:t>Nado con esnórquel con las tortugas marinas en Akumal.</w:t>
      </w:r>
    </w:p>
    <w:p w14:paraId="590B3732" w14:textId="1B1D9338" w:rsidR="00F84AA2" w:rsidRPr="00807525" w:rsidRDefault="009A73C6" w:rsidP="00463EB4">
      <w:pPr>
        <w:pStyle w:val="Prrafodelista"/>
        <w:numPr>
          <w:ilvl w:val="0"/>
          <w:numId w:val="22"/>
        </w:numPr>
        <w:spacing w:line="240" w:lineRule="auto"/>
        <w:rPr>
          <w:rFonts w:ascii="Times New Roman" w:hAnsi="Times New Roman" w:cs="Times New Roman"/>
          <w:sz w:val="22"/>
        </w:rPr>
      </w:pPr>
      <w:r>
        <w:rPr>
          <w:rFonts w:ascii="Times New Roman" w:hAnsi="Times New Roman" w:cs="Times New Roman"/>
          <w:sz w:val="22"/>
        </w:rPr>
        <w:t>Seguro de buceo SCUBA</w:t>
      </w:r>
      <w:r w:rsidR="00F84AA2" w:rsidRPr="00807525">
        <w:rPr>
          <w:rFonts w:ascii="Times New Roman" w:hAnsi="Times New Roman" w:cs="Times New Roman"/>
          <w:sz w:val="22"/>
        </w:rPr>
        <w:t xml:space="preserve"> (DAN)</w:t>
      </w:r>
      <w:r>
        <w:rPr>
          <w:rFonts w:ascii="Times New Roman" w:hAnsi="Times New Roman" w:cs="Times New Roman"/>
          <w:sz w:val="22"/>
        </w:rPr>
        <w:t>.</w:t>
      </w:r>
    </w:p>
    <w:p w14:paraId="395D8E31" w14:textId="08ADED27" w:rsidR="00E651D6" w:rsidRPr="00A73D1B" w:rsidRDefault="00F84AA2" w:rsidP="00A73D1B">
      <w:pPr>
        <w:pStyle w:val="Prrafodelista"/>
        <w:numPr>
          <w:ilvl w:val="0"/>
          <w:numId w:val="22"/>
        </w:numPr>
        <w:spacing w:line="240" w:lineRule="auto"/>
        <w:rPr>
          <w:rFonts w:ascii="Calibri" w:hAnsi="Calibri"/>
        </w:rPr>
      </w:pPr>
      <w:r w:rsidRPr="00807525">
        <w:rPr>
          <w:rFonts w:ascii="Times New Roman" w:hAnsi="Times New Roman" w:cs="Times New Roman"/>
          <w:sz w:val="22"/>
        </w:rPr>
        <w:t xml:space="preserve">Equipo propio </w:t>
      </w:r>
      <w:r w:rsidR="009A73C6">
        <w:rPr>
          <w:rFonts w:ascii="Times New Roman" w:hAnsi="Times New Roman" w:cs="Times New Roman"/>
          <w:sz w:val="22"/>
        </w:rPr>
        <w:t xml:space="preserve">de esnórquel </w:t>
      </w:r>
      <w:r w:rsidRPr="00807525">
        <w:rPr>
          <w:rFonts w:ascii="Times New Roman" w:hAnsi="Times New Roman" w:cs="Times New Roman"/>
          <w:sz w:val="22"/>
        </w:rPr>
        <w:t xml:space="preserve">(aletas, visor y esnórquel) que el voluntario podrá llevar a casa, </w:t>
      </w:r>
      <w:r w:rsidR="009A73C6">
        <w:rPr>
          <w:rFonts w:ascii="Times New Roman" w:hAnsi="Times New Roman" w:cs="Times New Roman"/>
          <w:sz w:val="22"/>
        </w:rPr>
        <w:t>¡</w:t>
      </w:r>
      <w:r w:rsidRPr="00807525">
        <w:rPr>
          <w:rFonts w:ascii="Times New Roman" w:hAnsi="Times New Roman" w:cs="Times New Roman"/>
          <w:sz w:val="22"/>
        </w:rPr>
        <w:t>para continuar</w:t>
      </w:r>
      <w:r w:rsidR="009A73C6">
        <w:rPr>
          <w:rFonts w:ascii="Times New Roman" w:hAnsi="Times New Roman" w:cs="Times New Roman"/>
          <w:sz w:val="22"/>
        </w:rPr>
        <w:t xml:space="preserve"> con sus aventuras en el océano!</w:t>
      </w:r>
      <w:r w:rsidRPr="00807525">
        <w:rPr>
          <w:rFonts w:ascii="Times New Roman" w:hAnsi="Times New Roman" w:cs="Times New Roman"/>
          <w:sz w:val="22"/>
        </w:rPr>
        <w:t xml:space="preserve"> </w:t>
      </w:r>
    </w:p>
    <w:p w14:paraId="3D11C0DF" w14:textId="6D210F57" w:rsidR="009A73C6" w:rsidRDefault="009A73C6" w:rsidP="00E651D6">
      <w:pPr>
        <w:ind w:firstLine="0"/>
        <w:rPr>
          <w:rFonts w:ascii="Calibri" w:hAnsi="Calibri"/>
        </w:rPr>
      </w:pPr>
    </w:p>
    <w:p w14:paraId="28565EC3" w14:textId="77777777" w:rsidR="009A73C6" w:rsidRDefault="009A73C6" w:rsidP="00E651D6">
      <w:pPr>
        <w:ind w:firstLine="0"/>
        <w:rPr>
          <w:rFonts w:ascii="Calibri" w:hAnsi="Calibri"/>
        </w:rPr>
      </w:pPr>
    </w:p>
    <w:p w14:paraId="5524B535" w14:textId="06CB9F8A" w:rsidR="00E651D6" w:rsidRPr="00E651D6" w:rsidRDefault="00E651D6" w:rsidP="00E651D6">
      <w:pPr>
        <w:ind w:firstLine="0"/>
        <w:rPr>
          <w:rFonts w:ascii="Calibri" w:hAnsi="Calibri"/>
          <w:b/>
          <w:sz w:val="24"/>
          <w:szCs w:val="24"/>
        </w:rPr>
      </w:pPr>
      <w:r w:rsidRPr="00E651D6">
        <w:rPr>
          <w:rFonts w:ascii="Calibri" w:hAnsi="Calibri"/>
          <w:b/>
          <w:sz w:val="24"/>
          <w:szCs w:val="24"/>
        </w:rPr>
        <w:t xml:space="preserve">No incluye: </w:t>
      </w:r>
    </w:p>
    <w:p w14:paraId="7C489010" w14:textId="58633BC1" w:rsidR="00E651D6" w:rsidRPr="009A73C6" w:rsidRDefault="00E651D6" w:rsidP="00463EB4">
      <w:pPr>
        <w:pStyle w:val="Prrafodelista"/>
        <w:numPr>
          <w:ilvl w:val="0"/>
          <w:numId w:val="25"/>
        </w:numPr>
        <w:spacing w:line="240" w:lineRule="auto"/>
        <w:ind w:hanging="357"/>
        <w:rPr>
          <w:rFonts w:ascii="Times New Roman" w:hAnsi="Times New Roman" w:cs="Times New Roman"/>
          <w:sz w:val="22"/>
        </w:rPr>
      </w:pPr>
      <w:r w:rsidRPr="009A73C6">
        <w:rPr>
          <w:rFonts w:ascii="Times New Roman" w:hAnsi="Times New Roman" w:cs="Times New Roman"/>
          <w:sz w:val="22"/>
        </w:rPr>
        <w:t xml:space="preserve">Seguro de gastos medicos mayores </w:t>
      </w:r>
    </w:p>
    <w:p w14:paraId="26063D1D" w14:textId="1FBC83B8" w:rsidR="00E651D6" w:rsidRPr="009A73C6" w:rsidRDefault="00E651D6" w:rsidP="00463EB4">
      <w:pPr>
        <w:pStyle w:val="Prrafodelista"/>
        <w:numPr>
          <w:ilvl w:val="0"/>
          <w:numId w:val="25"/>
        </w:numPr>
        <w:spacing w:line="240" w:lineRule="auto"/>
        <w:ind w:hanging="357"/>
        <w:rPr>
          <w:rFonts w:ascii="Times New Roman" w:hAnsi="Times New Roman" w:cs="Times New Roman"/>
          <w:sz w:val="22"/>
        </w:rPr>
      </w:pPr>
      <w:r w:rsidRPr="009A73C6">
        <w:rPr>
          <w:rFonts w:ascii="Times New Roman" w:hAnsi="Times New Roman" w:cs="Times New Roman"/>
          <w:sz w:val="22"/>
        </w:rPr>
        <w:t xml:space="preserve">Avión de tu ciudad a Cancún </w:t>
      </w:r>
    </w:p>
    <w:p w14:paraId="163A87E6" w14:textId="77777777" w:rsidR="00F84AA2" w:rsidRDefault="00F84AA2" w:rsidP="008947E6">
      <w:pPr>
        <w:ind w:firstLine="0"/>
        <w:jc w:val="left"/>
        <w:rPr>
          <w:rFonts w:cs="Times New Roman"/>
        </w:rPr>
      </w:pPr>
    </w:p>
    <w:p w14:paraId="5CFB308B" w14:textId="77777777" w:rsidR="00F84AA2" w:rsidRDefault="00F84AA2" w:rsidP="008947E6">
      <w:pPr>
        <w:ind w:firstLine="0"/>
        <w:jc w:val="left"/>
        <w:rPr>
          <w:rFonts w:cs="Times New Roman"/>
        </w:rPr>
      </w:pPr>
    </w:p>
    <w:p w14:paraId="06A451C7" w14:textId="229FB0CB" w:rsidR="00F84AA2" w:rsidRDefault="00F84AA2" w:rsidP="009A73C6">
      <w:r>
        <w:t>Para poder abrir un grupo de voluntariado de verano es necesario:</w:t>
      </w:r>
    </w:p>
    <w:p w14:paraId="78407441" w14:textId="0A03146E" w:rsidR="00AB01D1" w:rsidRPr="009A73C6" w:rsidRDefault="009A73C6" w:rsidP="00463EB4">
      <w:pPr>
        <w:pStyle w:val="Prrafodelista"/>
        <w:numPr>
          <w:ilvl w:val="0"/>
          <w:numId w:val="21"/>
        </w:numPr>
        <w:spacing w:line="240" w:lineRule="auto"/>
        <w:ind w:hanging="357"/>
        <w:jc w:val="left"/>
        <w:rPr>
          <w:rFonts w:ascii="Times New Roman" w:hAnsi="Times New Roman" w:cs="Times New Roman"/>
          <w:sz w:val="22"/>
        </w:rPr>
      </w:pPr>
      <w:r>
        <w:rPr>
          <w:rFonts w:ascii="Times New Roman" w:hAnsi="Times New Roman" w:cs="Times New Roman"/>
          <w:sz w:val="22"/>
        </w:rPr>
        <w:t>U</w:t>
      </w:r>
      <w:r w:rsidR="00F84AA2" w:rsidRPr="009A73C6">
        <w:rPr>
          <w:rFonts w:ascii="Times New Roman" w:hAnsi="Times New Roman" w:cs="Times New Roman"/>
          <w:sz w:val="22"/>
        </w:rPr>
        <w:t>n de mínimo 12 y un máxim</w:t>
      </w:r>
      <w:r>
        <w:rPr>
          <w:rFonts w:ascii="Times New Roman" w:hAnsi="Times New Roman" w:cs="Times New Roman"/>
          <w:sz w:val="22"/>
        </w:rPr>
        <w:t>o de 15 alumnos/voluntarios.</w:t>
      </w:r>
    </w:p>
    <w:p w14:paraId="3C2AEB68" w14:textId="5785BA2E" w:rsidR="00F84AA2" w:rsidRPr="009A73C6" w:rsidRDefault="009A73C6" w:rsidP="00463EB4">
      <w:pPr>
        <w:pStyle w:val="Prrafodelista"/>
        <w:numPr>
          <w:ilvl w:val="0"/>
          <w:numId w:val="21"/>
        </w:numPr>
        <w:spacing w:line="240" w:lineRule="auto"/>
        <w:ind w:hanging="357"/>
        <w:jc w:val="left"/>
        <w:rPr>
          <w:rFonts w:ascii="Times New Roman" w:hAnsi="Times New Roman" w:cs="Times New Roman"/>
          <w:sz w:val="22"/>
        </w:rPr>
      </w:pPr>
      <w:r>
        <w:rPr>
          <w:rFonts w:ascii="Times New Roman" w:hAnsi="Times New Roman" w:cs="Times New Roman"/>
          <w:sz w:val="22"/>
        </w:rPr>
        <w:t xml:space="preserve">Sólo gente </w:t>
      </w:r>
      <w:r w:rsidR="00F84AA2" w:rsidRPr="009A73C6">
        <w:rPr>
          <w:rFonts w:ascii="Times New Roman" w:hAnsi="Times New Roman" w:cs="Times New Roman"/>
          <w:sz w:val="22"/>
        </w:rPr>
        <w:t>interesad</w:t>
      </w:r>
      <w:r>
        <w:rPr>
          <w:rFonts w:ascii="Times New Roman" w:hAnsi="Times New Roman" w:cs="Times New Roman"/>
          <w:sz w:val="22"/>
        </w:rPr>
        <w:t>a y apasionada por</w:t>
      </w:r>
      <w:r w:rsidR="00F84AA2" w:rsidRPr="009A73C6">
        <w:rPr>
          <w:rFonts w:ascii="Times New Roman" w:hAnsi="Times New Roman" w:cs="Times New Roman"/>
          <w:sz w:val="22"/>
        </w:rPr>
        <w:t xml:space="preserve"> la conservación marina</w:t>
      </w:r>
      <w:r>
        <w:rPr>
          <w:rFonts w:ascii="Times New Roman" w:hAnsi="Times New Roman" w:cs="Times New Roman"/>
          <w:sz w:val="22"/>
        </w:rPr>
        <w:t>.</w:t>
      </w:r>
      <w:r w:rsidR="00F84AA2" w:rsidRPr="009A73C6">
        <w:rPr>
          <w:rFonts w:ascii="Times New Roman" w:hAnsi="Times New Roman" w:cs="Times New Roman"/>
          <w:sz w:val="22"/>
        </w:rPr>
        <w:t xml:space="preserve"> </w:t>
      </w:r>
    </w:p>
    <w:p w14:paraId="78EF5A73" w14:textId="443339A0" w:rsidR="00F84AA2" w:rsidRPr="009A73C6" w:rsidRDefault="009A73C6" w:rsidP="00463EB4">
      <w:pPr>
        <w:pStyle w:val="Prrafodelista"/>
        <w:numPr>
          <w:ilvl w:val="0"/>
          <w:numId w:val="21"/>
        </w:numPr>
        <w:spacing w:line="240" w:lineRule="auto"/>
        <w:ind w:hanging="357"/>
        <w:jc w:val="left"/>
        <w:rPr>
          <w:rFonts w:ascii="Times New Roman" w:hAnsi="Times New Roman" w:cs="Times New Roman"/>
          <w:sz w:val="22"/>
        </w:rPr>
      </w:pPr>
      <w:r>
        <w:rPr>
          <w:rFonts w:ascii="Times New Roman" w:hAnsi="Times New Roman" w:cs="Times New Roman"/>
          <w:sz w:val="22"/>
        </w:rPr>
        <w:t>Contar</w:t>
      </w:r>
      <w:r w:rsidR="00F84AA2" w:rsidRPr="009A73C6">
        <w:rPr>
          <w:rFonts w:ascii="Times New Roman" w:hAnsi="Times New Roman" w:cs="Times New Roman"/>
          <w:sz w:val="22"/>
        </w:rPr>
        <w:t xml:space="preserve"> con seguro </w:t>
      </w:r>
      <w:r w:rsidRPr="009A73C6">
        <w:rPr>
          <w:rFonts w:ascii="Times New Roman" w:hAnsi="Times New Roman" w:cs="Times New Roman"/>
          <w:sz w:val="22"/>
        </w:rPr>
        <w:t>médico</w:t>
      </w:r>
      <w:r w:rsidR="00F84AA2" w:rsidRPr="009A73C6">
        <w:rPr>
          <w:rFonts w:ascii="Times New Roman" w:hAnsi="Times New Roman" w:cs="Times New Roman"/>
          <w:sz w:val="22"/>
        </w:rPr>
        <w:t xml:space="preserve"> de gastos mayores</w:t>
      </w:r>
      <w:r>
        <w:rPr>
          <w:rFonts w:ascii="Times New Roman" w:hAnsi="Times New Roman" w:cs="Times New Roman"/>
          <w:sz w:val="22"/>
        </w:rPr>
        <w:t>.</w:t>
      </w:r>
      <w:r w:rsidR="00F84AA2" w:rsidRPr="009A73C6">
        <w:rPr>
          <w:rFonts w:ascii="Times New Roman" w:hAnsi="Times New Roman" w:cs="Times New Roman"/>
          <w:sz w:val="22"/>
        </w:rPr>
        <w:t xml:space="preserve"> </w:t>
      </w:r>
    </w:p>
    <w:p w14:paraId="116DF613" w14:textId="6AF5BE1C" w:rsidR="00F84AA2" w:rsidRPr="009A73C6" w:rsidRDefault="009A73C6" w:rsidP="00463EB4">
      <w:pPr>
        <w:pStyle w:val="Prrafodelista"/>
        <w:numPr>
          <w:ilvl w:val="0"/>
          <w:numId w:val="21"/>
        </w:numPr>
        <w:spacing w:line="240" w:lineRule="auto"/>
        <w:ind w:hanging="357"/>
        <w:jc w:val="left"/>
        <w:rPr>
          <w:rFonts w:ascii="Times New Roman" w:hAnsi="Times New Roman" w:cs="Times New Roman"/>
          <w:sz w:val="22"/>
        </w:rPr>
      </w:pPr>
      <w:r>
        <w:rPr>
          <w:rFonts w:ascii="Times New Roman" w:hAnsi="Times New Roman" w:cs="Times New Roman"/>
          <w:sz w:val="22"/>
        </w:rPr>
        <w:t>Contar</w:t>
      </w:r>
      <w:r w:rsidRPr="009A73C6">
        <w:rPr>
          <w:rFonts w:ascii="Times New Roman" w:hAnsi="Times New Roman" w:cs="Times New Roman"/>
          <w:sz w:val="22"/>
        </w:rPr>
        <w:t xml:space="preserve"> </w:t>
      </w:r>
      <w:r>
        <w:rPr>
          <w:rFonts w:ascii="Times New Roman" w:hAnsi="Times New Roman" w:cs="Times New Roman"/>
          <w:sz w:val="22"/>
        </w:rPr>
        <w:t>con un s</w:t>
      </w:r>
      <w:r w:rsidR="00F84AA2" w:rsidRPr="009A73C6">
        <w:rPr>
          <w:rFonts w:ascii="Times New Roman" w:hAnsi="Times New Roman" w:cs="Times New Roman"/>
          <w:sz w:val="22"/>
        </w:rPr>
        <w:t>eguro de buceo SCUBA DAN (</w:t>
      </w:r>
      <w:hyperlink r:id="rId54" w:history="1">
        <w:r w:rsidR="00F84AA2" w:rsidRPr="009A73C6">
          <w:rPr>
            <w:rStyle w:val="Hipervnculo"/>
            <w:rFonts w:ascii="Times New Roman" w:hAnsi="Times New Roman" w:cs="Times New Roman"/>
            <w:sz w:val="22"/>
          </w:rPr>
          <w:t>http://world.dan.org/</w:t>
        </w:r>
      </w:hyperlink>
      <w:r w:rsidR="00F84AA2" w:rsidRPr="009A73C6">
        <w:rPr>
          <w:rFonts w:ascii="Times New Roman" w:hAnsi="Times New Roman" w:cs="Times New Roman"/>
          <w:sz w:val="22"/>
        </w:rPr>
        <w:t>)</w:t>
      </w:r>
      <w:r>
        <w:rPr>
          <w:rFonts w:ascii="Times New Roman" w:hAnsi="Times New Roman" w:cs="Times New Roman"/>
          <w:sz w:val="22"/>
        </w:rPr>
        <w:t>.</w:t>
      </w:r>
    </w:p>
    <w:p w14:paraId="4285F9F7" w14:textId="5A0A6E79" w:rsidR="00F84AA2" w:rsidRPr="009A73C6" w:rsidRDefault="009A73C6" w:rsidP="00463EB4">
      <w:pPr>
        <w:pStyle w:val="Prrafodelista"/>
        <w:numPr>
          <w:ilvl w:val="0"/>
          <w:numId w:val="21"/>
        </w:numPr>
        <w:spacing w:line="240" w:lineRule="auto"/>
        <w:ind w:hanging="357"/>
        <w:rPr>
          <w:rFonts w:ascii="Times New Roman" w:hAnsi="Times New Roman" w:cs="Times New Roman"/>
          <w:sz w:val="22"/>
        </w:rPr>
      </w:pPr>
      <w:r>
        <w:rPr>
          <w:rFonts w:ascii="Times New Roman" w:hAnsi="Times New Roman" w:cs="Times New Roman"/>
          <w:sz w:val="22"/>
        </w:rPr>
        <w:t>Contar</w:t>
      </w:r>
      <w:r w:rsidRPr="009A73C6">
        <w:rPr>
          <w:rFonts w:ascii="Times New Roman" w:hAnsi="Times New Roman" w:cs="Times New Roman"/>
          <w:sz w:val="22"/>
        </w:rPr>
        <w:t xml:space="preserve"> </w:t>
      </w:r>
      <w:r>
        <w:rPr>
          <w:rFonts w:ascii="Times New Roman" w:hAnsi="Times New Roman" w:cs="Times New Roman"/>
          <w:sz w:val="22"/>
        </w:rPr>
        <w:t>con e</w:t>
      </w:r>
      <w:r w:rsidR="00F84AA2" w:rsidRPr="009A73C6">
        <w:rPr>
          <w:rFonts w:ascii="Times New Roman" w:hAnsi="Times New Roman" w:cs="Times New Roman"/>
          <w:sz w:val="22"/>
        </w:rPr>
        <w:t xml:space="preserve">quipo propio de esnórquel (aletas, visor y esnórquel). </w:t>
      </w:r>
    </w:p>
    <w:p w14:paraId="28D34203" w14:textId="3C615F37" w:rsidR="00F84AA2" w:rsidRPr="009A73C6" w:rsidRDefault="009A73C6" w:rsidP="00463EB4">
      <w:pPr>
        <w:pStyle w:val="Prrafodelista"/>
        <w:numPr>
          <w:ilvl w:val="0"/>
          <w:numId w:val="21"/>
        </w:numPr>
        <w:spacing w:line="240" w:lineRule="auto"/>
        <w:ind w:hanging="357"/>
        <w:rPr>
          <w:rFonts w:ascii="Times New Roman" w:hAnsi="Times New Roman" w:cs="Times New Roman"/>
          <w:sz w:val="22"/>
        </w:rPr>
      </w:pPr>
      <w:r>
        <w:rPr>
          <w:rFonts w:ascii="Times New Roman" w:hAnsi="Times New Roman" w:cs="Times New Roman"/>
          <w:sz w:val="22"/>
        </w:rPr>
        <w:t>B</w:t>
      </w:r>
      <w:r w:rsidR="00F84AA2" w:rsidRPr="009A73C6">
        <w:rPr>
          <w:rFonts w:ascii="Times New Roman" w:hAnsi="Times New Roman" w:cs="Times New Roman"/>
          <w:sz w:val="22"/>
        </w:rPr>
        <w:t xml:space="preserve">uena condición física. </w:t>
      </w:r>
    </w:p>
    <w:p w14:paraId="29DAC1AC" w14:textId="38A91A2F" w:rsidR="00F84AA2" w:rsidRDefault="009A73C6" w:rsidP="00463EB4">
      <w:pPr>
        <w:pStyle w:val="Prrafodelista"/>
        <w:numPr>
          <w:ilvl w:val="0"/>
          <w:numId w:val="21"/>
        </w:numPr>
        <w:spacing w:line="240" w:lineRule="auto"/>
        <w:ind w:hanging="357"/>
        <w:jc w:val="left"/>
        <w:rPr>
          <w:rFonts w:ascii="Times New Roman" w:hAnsi="Times New Roman" w:cs="Times New Roman"/>
          <w:sz w:val="22"/>
        </w:rPr>
      </w:pPr>
      <w:r>
        <w:rPr>
          <w:rFonts w:ascii="Times New Roman" w:hAnsi="Times New Roman" w:cs="Times New Roman"/>
          <w:sz w:val="22"/>
        </w:rPr>
        <w:t>B</w:t>
      </w:r>
      <w:r w:rsidR="00F84AA2" w:rsidRPr="009A73C6">
        <w:rPr>
          <w:rFonts w:ascii="Times New Roman" w:hAnsi="Times New Roman" w:cs="Times New Roman"/>
          <w:sz w:val="22"/>
        </w:rPr>
        <w:t>uena salu</w:t>
      </w:r>
      <w:r>
        <w:rPr>
          <w:rFonts w:ascii="Times New Roman" w:hAnsi="Times New Roman" w:cs="Times New Roman"/>
          <w:sz w:val="22"/>
        </w:rPr>
        <w:t>d. Desafortunadamente alumnos/</w:t>
      </w:r>
      <w:r w:rsidRPr="009A73C6">
        <w:rPr>
          <w:rFonts w:ascii="Times New Roman" w:hAnsi="Times New Roman" w:cs="Times New Roman"/>
          <w:sz w:val="22"/>
        </w:rPr>
        <w:t>voluntarios</w:t>
      </w:r>
      <w:r w:rsidR="00F84AA2" w:rsidRPr="009A73C6">
        <w:rPr>
          <w:rFonts w:ascii="Times New Roman" w:hAnsi="Times New Roman" w:cs="Times New Roman"/>
          <w:sz w:val="22"/>
        </w:rPr>
        <w:t xml:space="preserve"> con asma, diabetes, presión alta y/o problemas cardiacos no podrán participar en los buceos. </w:t>
      </w:r>
    </w:p>
    <w:p w14:paraId="4A5E4A1A" w14:textId="77777777" w:rsidR="009A73C6" w:rsidRPr="009A73C6" w:rsidRDefault="009A73C6" w:rsidP="009A73C6">
      <w:pPr>
        <w:pStyle w:val="Prrafodelista"/>
        <w:spacing w:line="240" w:lineRule="auto"/>
        <w:ind w:left="1429" w:firstLine="0"/>
        <w:jc w:val="left"/>
        <w:rPr>
          <w:rFonts w:ascii="Times New Roman" w:hAnsi="Times New Roman" w:cs="Times New Roman"/>
          <w:sz w:val="22"/>
        </w:rPr>
      </w:pPr>
    </w:p>
    <w:p w14:paraId="4D6CDBFC" w14:textId="629FE07B" w:rsidR="00F84AA2" w:rsidRPr="009A73C6" w:rsidRDefault="00F84AA2" w:rsidP="009A73C6">
      <w:pPr>
        <w:rPr>
          <w:b/>
        </w:rPr>
      </w:pPr>
      <w:r w:rsidRPr="009A73C6">
        <w:rPr>
          <w:b/>
        </w:rPr>
        <w:t xml:space="preserve">Costo: </w:t>
      </w:r>
    </w:p>
    <w:p w14:paraId="675929A7" w14:textId="331A8296" w:rsidR="00F84AA2" w:rsidRPr="009A73C6" w:rsidRDefault="00F84AA2" w:rsidP="009A73C6">
      <w:r w:rsidRPr="009A73C6">
        <w:t xml:space="preserve">$45,000MXN por voluntario </w:t>
      </w:r>
    </w:p>
    <w:p w14:paraId="18B6E958" w14:textId="77777777" w:rsidR="00FF069E" w:rsidRDefault="00FF069E" w:rsidP="00FF069E">
      <w:pPr>
        <w:jc w:val="left"/>
        <w:rPr>
          <w:rFonts w:cs="Times New Roman"/>
        </w:rPr>
      </w:pPr>
    </w:p>
    <w:p w14:paraId="034F43AD" w14:textId="67390FF4" w:rsidR="00FF069E" w:rsidRPr="00FF069E" w:rsidRDefault="00FF069E" w:rsidP="00FF069E">
      <w:pPr>
        <w:jc w:val="left"/>
        <w:rPr>
          <w:rFonts w:cs="Times New Roman"/>
        </w:rPr>
      </w:pPr>
      <w:r>
        <w:rPr>
          <w:rFonts w:cs="Times New Roman"/>
        </w:rPr>
        <w:t xml:space="preserve">Sí estas interesado en inscibir a tu escuela o a un grupo, contáctanos a: </w:t>
      </w:r>
      <w:hyperlink r:id="rId55" w:history="1">
        <w:r w:rsidR="009A73C6" w:rsidRPr="00DD614C">
          <w:rPr>
            <w:rStyle w:val="Hipervnculo"/>
            <w:rFonts w:cs="Times New Roman"/>
          </w:rPr>
          <w:t>e4.ximena@gmail.com</w:t>
        </w:r>
      </w:hyperlink>
      <w:r w:rsidR="009A73C6">
        <w:rPr>
          <w:rFonts w:cs="Times New Roman"/>
        </w:rPr>
        <w:t xml:space="preserve"> </w:t>
      </w:r>
    </w:p>
    <w:p w14:paraId="260CA806" w14:textId="77777777" w:rsidR="00AB01D1" w:rsidRDefault="00AB01D1" w:rsidP="00AB01D1">
      <w:pPr>
        <w:pStyle w:val="Prrafodelista"/>
        <w:ind w:firstLine="0"/>
        <w:jc w:val="left"/>
        <w:rPr>
          <w:rFonts w:cs="Times New Roman"/>
        </w:rPr>
      </w:pPr>
    </w:p>
    <w:p w14:paraId="02FEC186" w14:textId="77777777" w:rsidR="00AB01D1" w:rsidRPr="00AB01D1" w:rsidRDefault="00AB01D1" w:rsidP="00463EB4">
      <w:pPr>
        <w:pStyle w:val="Prrafodelista"/>
        <w:numPr>
          <w:ilvl w:val="0"/>
          <w:numId w:val="20"/>
        </w:numPr>
        <w:jc w:val="left"/>
        <w:rPr>
          <w:rFonts w:cs="Times New Roman"/>
        </w:rPr>
        <w:sectPr w:rsidR="00AB01D1" w:rsidRPr="00AB01D1">
          <w:pgSz w:w="12240" w:h="15840"/>
          <w:pgMar w:top="1417" w:right="1701" w:bottom="1417" w:left="1701" w:header="708" w:footer="708" w:gutter="0"/>
          <w:cols w:space="708"/>
          <w:docGrid w:linePitch="360"/>
        </w:sectPr>
      </w:pPr>
    </w:p>
    <w:p w14:paraId="3134BE85" w14:textId="77777777" w:rsidR="00A83DFD" w:rsidRPr="00ED4611" w:rsidRDefault="00A52753" w:rsidP="00E7471E">
      <w:pPr>
        <w:pStyle w:val="Ttulo1"/>
        <w:rPr>
          <w:rFonts w:cs="Times New Roman"/>
        </w:rPr>
      </w:pPr>
      <w:r w:rsidRPr="00ED4611">
        <w:rPr>
          <w:rFonts w:cs="Times New Roman"/>
        </w:rPr>
        <w:lastRenderedPageBreak/>
        <w:t>Expediciones</w:t>
      </w:r>
    </w:p>
    <w:p w14:paraId="4F7DCE4E" w14:textId="136FB907" w:rsidR="00A52753" w:rsidRPr="00ED4611" w:rsidRDefault="00A52753" w:rsidP="004674CF">
      <w:pPr>
        <w:pStyle w:val="Ttulo2"/>
        <w:rPr>
          <w:rFonts w:cs="Times New Roman"/>
        </w:rPr>
      </w:pPr>
      <w:r w:rsidRPr="00ED4611">
        <w:rPr>
          <w:rFonts w:cs="Times New Roman"/>
        </w:rPr>
        <w:t>¿Por</w:t>
      </w:r>
      <w:r w:rsidR="00F1790B" w:rsidRPr="00ED4611">
        <w:rPr>
          <w:rFonts w:cs="Times New Roman"/>
        </w:rPr>
        <w:t xml:space="preserve"> </w:t>
      </w:r>
      <w:r w:rsidRPr="00ED4611">
        <w:rPr>
          <w:rFonts w:cs="Times New Roman"/>
        </w:rPr>
        <w:t>qué bucear</w:t>
      </w:r>
      <w:r w:rsidR="002D63F5">
        <w:rPr>
          <w:rFonts w:cs="Times New Roman"/>
        </w:rPr>
        <w:t>/</w:t>
      </w:r>
      <w:proofErr w:type="spellStart"/>
      <w:r w:rsidRPr="00ED4611">
        <w:rPr>
          <w:rFonts w:cs="Times New Roman"/>
        </w:rPr>
        <w:t>esnorquelear</w:t>
      </w:r>
      <w:proofErr w:type="spellEnd"/>
      <w:r w:rsidRPr="00ED4611">
        <w:rPr>
          <w:rFonts w:cs="Times New Roman"/>
        </w:rPr>
        <w:t xml:space="preserve"> con Blue Core?</w:t>
      </w:r>
    </w:p>
    <w:p w14:paraId="1533C610" w14:textId="1BC9B3A6" w:rsidR="00BC603F" w:rsidRPr="009A73C6" w:rsidRDefault="009A73C6" w:rsidP="00463EB4">
      <w:pPr>
        <w:pStyle w:val="Prrafodelista"/>
        <w:numPr>
          <w:ilvl w:val="0"/>
          <w:numId w:val="12"/>
        </w:numPr>
        <w:spacing w:after="160" w:line="259" w:lineRule="auto"/>
        <w:jc w:val="left"/>
        <w:rPr>
          <w:rFonts w:ascii="Times New Roman" w:hAnsi="Times New Roman" w:cs="Times New Roman"/>
          <w:sz w:val="22"/>
        </w:rPr>
      </w:pPr>
      <w:r w:rsidRPr="009A73C6">
        <w:rPr>
          <w:rFonts w:ascii="Times New Roman" w:hAnsi="Times New Roman" w:cs="Times New Roman"/>
          <w:sz w:val="22"/>
        </w:rPr>
        <w:t>¡</w:t>
      </w:r>
      <w:r w:rsidR="00BC603F" w:rsidRPr="009A73C6">
        <w:rPr>
          <w:rFonts w:ascii="Times New Roman" w:hAnsi="Times New Roman" w:cs="Times New Roman"/>
          <w:sz w:val="22"/>
        </w:rPr>
        <w:t>100% del dinero rec</w:t>
      </w:r>
      <w:r w:rsidRPr="009A73C6">
        <w:rPr>
          <w:rFonts w:ascii="Times New Roman" w:hAnsi="Times New Roman" w:cs="Times New Roman"/>
          <w:sz w:val="22"/>
        </w:rPr>
        <w:t>audado durante las expediciones</w:t>
      </w:r>
      <w:r w:rsidR="00BC603F" w:rsidRPr="009A73C6">
        <w:rPr>
          <w:rFonts w:ascii="Times New Roman" w:hAnsi="Times New Roman" w:cs="Times New Roman"/>
          <w:sz w:val="22"/>
        </w:rPr>
        <w:t xml:space="preserve"> es utilizado para financiar el proyecto de educación e investigación de la raya águila en el Caribe Mexicano!</w:t>
      </w:r>
    </w:p>
    <w:p w14:paraId="7E4222C9" w14:textId="32C6778F" w:rsidR="00AA7019" w:rsidRPr="009A73C6" w:rsidRDefault="00BC603F" w:rsidP="00463EB4">
      <w:pPr>
        <w:pStyle w:val="Prrafodelista"/>
        <w:numPr>
          <w:ilvl w:val="0"/>
          <w:numId w:val="12"/>
        </w:numPr>
        <w:spacing w:after="160" w:line="259" w:lineRule="auto"/>
        <w:jc w:val="left"/>
        <w:rPr>
          <w:rFonts w:ascii="Times New Roman" w:hAnsi="Times New Roman" w:cs="Times New Roman"/>
          <w:sz w:val="22"/>
        </w:rPr>
      </w:pPr>
      <w:r w:rsidRPr="009A73C6">
        <w:rPr>
          <w:rFonts w:ascii="Times New Roman" w:hAnsi="Times New Roman" w:cs="Times New Roman"/>
          <w:sz w:val="22"/>
        </w:rPr>
        <w:t>Acompañarás</w:t>
      </w:r>
      <w:r w:rsidR="00AA7019" w:rsidRPr="009A73C6">
        <w:rPr>
          <w:rFonts w:ascii="Times New Roman" w:hAnsi="Times New Roman" w:cs="Times New Roman"/>
          <w:sz w:val="22"/>
        </w:rPr>
        <w:t xml:space="preserve"> a los científicos del proyecto de investigación de la Raya Águila en una experiencia </w:t>
      </w:r>
      <w:r w:rsidR="009A73C6">
        <w:rPr>
          <w:rFonts w:ascii="Times New Roman" w:hAnsi="Times New Roman" w:cs="Times New Roman"/>
          <w:sz w:val="22"/>
        </w:rPr>
        <w:t xml:space="preserve">de </w:t>
      </w:r>
      <w:r w:rsidR="00AA7019" w:rsidRPr="009A73C6">
        <w:rPr>
          <w:rFonts w:ascii="Times New Roman" w:hAnsi="Times New Roman" w:cs="Times New Roman"/>
          <w:sz w:val="22"/>
        </w:rPr>
        <w:t>buceo inolvidab</w:t>
      </w:r>
      <w:r w:rsidR="009A73C6">
        <w:rPr>
          <w:rFonts w:ascii="Times New Roman" w:hAnsi="Times New Roman" w:cs="Times New Roman"/>
          <w:sz w:val="22"/>
        </w:rPr>
        <w:t>le.</w:t>
      </w:r>
      <w:r w:rsidR="00AA7019" w:rsidRPr="009A73C6">
        <w:rPr>
          <w:rFonts w:ascii="Times New Roman" w:hAnsi="Times New Roman" w:cs="Times New Roman"/>
          <w:sz w:val="22"/>
        </w:rPr>
        <w:t xml:space="preserve"> En esta expedición </w:t>
      </w:r>
      <w:r w:rsidR="009A73C6">
        <w:rPr>
          <w:rFonts w:ascii="Times New Roman" w:hAnsi="Times New Roman" w:cs="Times New Roman"/>
          <w:sz w:val="22"/>
        </w:rPr>
        <w:t>¡</w:t>
      </w:r>
      <w:r w:rsidR="00AA7019" w:rsidRPr="009A73C6">
        <w:rPr>
          <w:rFonts w:ascii="Times New Roman" w:hAnsi="Times New Roman" w:cs="Times New Roman"/>
          <w:sz w:val="22"/>
        </w:rPr>
        <w:t>te llevaremos a un barco hundido donde las rayas águila se agregan en grandes cantidades!</w:t>
      </w:r>
    </w:p>
    <w:p w14:paraId="4A3D6417" w14:textId="00D2D08B" w:rsidR="00AA7019" w:rsidRPr="009A73C6" w:rsidRDefault="00AA7019" w:rsidP="00463EB4">
      <w:pPr>
        <w:pStyle w:val="Prrafodelista"/>
        <w:numPr>
          <w:ilvl w:val="0"/>
          <w:numId w:val="12"/>
        </w:numPr>
        <w:spacing w:after="160" w:line="259" w:lineRule="auto"/>
        <w:jc w:val="left"/>
        <w:rPr>
          <w:rFonts w:ascii="Times New Roman" w:hAnsi="Times New Roman" w:cs="Times New Roman"/>
          <w:sz w:val="22"/>
        </w:rPr>
      </w:pPr>
      <w:r w:rsidRPr="009A73C6">
        <w:rPr>
          <w:rFonts w:ascii="Times New Roman" w:hAnsi="Times New Roman" w:cs="Times New Roman"/>
          <w:sz w:val="22"/>
        </w:rPr>
        <w:t>Te convertirás en parte del equipo de investigación ayudándo</w:t>
      </w:r>
      <w:r w:rsidR="009A73C6">
        <w:rPr>
          <w:rFonts w:ascii="Times New Roman" w:hAnsi="Times New Roman" w:cs="Times New Roman"/>
          <w:sz w:val="22"/>
        </w:rPr>
        <w:t>nos a tomar fotografías de las rayas ág</w:t>
      </w:r>
      <w:r w:rsidRPr="009A73C6">
        <w:rPr>
          <w:rFonts w:ascii="Times New Roman" w:hAnsi="Times New Roman" w:cs="Times New Roman"/>
          <w:sz w:val="22"/>
        </w:rPr>
        <w:t xml:space="preserve">uila que se usarán para el estudio de </w:t>
      </w:r>
      <w:r w:rsidR="009A73C6">
        <w:rPr>
          <w:rFonts w:ascii="Times New Roman" w:hAnsi="Times New Roman" w:cs="Times New Roman"/>
          <w:sz w:val="22"/>
        </w:rPr>
        <w:t>poblaciones y migraciones</w:t>
      </w:r>
      <w:r w:rsidRPr="009A73C6">
        <w:rPr>
          <w:rFonts w:ascii="Times New Roman" w:hAnsi="Times New Roman" w:cs="Times New Roman"/>
          <w:sz w:val="22"/>
        </w:rPr>
        <w:t xml:space="preserve">. </w:t>
      </w:r>
    </w:p>
    <w:p w14:paraId="3035B5ED" w14:textId="32971D4B" w:rsidR="00AA7019" w:rsidRPr="009A73C6" w:rsidRDefault="00AA7019" w:rsidP="00463EB4">
      <w:pPr>
        <w:pStyle w:val="Prrafodelista"/>
        <w:numPr>
          <w:ilvl w:val="0"/>
          <w:numId w:val="12"/>
        </w:numPr>
        <w:spacing w:after="160" w:line="259" w:lineRule="auto"/>
        <w:jc w:val="left"/>
        <w:rPr>
          <w:rFonts w:ascii="Times New Roman" w:hAnsi="Times New Roman" w:cs="Times New Roman"/>
          <w:sz w:val="22"/>
        </w:rPr>
      </w:pPr>
      <w:r w:rsidRPr="009A73C6">
        <w:rPr>
          <w:rFonts w:ascii="Times New Roman" w:hAnsi="Times New Roman" w:cs="Times New Roman"/>
          <w:sz w:val="22"/>
        </w:rPr>
        <w:t xml:space="preserve">Durante la expedición, podrás aprender muchísimo sobre la especie, apoyarás a la conservación e investigación mientras te diviertes buceando en un barco hundido en el Caribe Mexicano. </w:t>
      </w:r>
    </w:p>
    <w:p w14:paraId="17910A56" w14:textId="7784C959" w:rsidR="00AA7019" w:rsidRPr="00DE0BB6" w:rsidRDefault="00AA7019" w:rsidP="00463EB4">
      <w:pPr>
        <w:pStyle w:val="Prrafodelista"/>
        <w:numPr>
          <w:ilvl w:val="0"/>
          <w:numId w:val="12"/>
        </w:numPr>
        <w:spacing w:after="160" w:line="259" w:lineRule="auto"/>
        <w:jc w:val="left"/>
        <w:rPr>
          <w:rFonts w:ascii="Times New Roman" w:hAnsi="Times New Roman" w:cs="Times New Roman"/>
          <w:sz w:val="22"/>
          <w:highlight w:val="red"/>
          <w:u w:val="single"/>
        </w:rPr>
      </w:pPr>
      <w:r w:rsidRPr="009A73C6">
        <w:rPr>
          <w:rFonts w:ascii="Times New Roman" w:hAnsi="Times New Roman" w:cs="Times New Roman"/>
          <w:sz w:val="22"/>
        </w:rPr>
        <w:t xml:space="preserve">Al ser parte de la expedición ¡no eres un turista más, eres un científico ciudadano! Para saber más sobre el proyecto de investigación, da </w:t>
      </w:r>
      <w:r w:rsidR="009A73C6" w:rsidRPr="009A73C6">
        <w:rPr>
          <w:rFonts w:ascii="Times New Roman" w:hAnsi="Times New Roman" w:cs="Times New Roman"/>
          <w:sz w:val="22"/>
          <w:u w:val="single"/>
        </w:rPr>
        <w:t>¡</w:t>
      </w:r>
      <w:r w:rsidRPr="009A73C6">
        <w:rPr>
          <w:rFonts w:ascii="Times New Roman" w:hAnsi="Times New Roman" w:cs="Times New Roman"/>
          <w:sz w:val="22"/>
          <w:u w:val="single"/>
        </w:rPr>
        <w:t>click aquí!</w:t>
      </w:r>
      <w:r w:rsidR="00BC603F" w:rsidRPr="009A73C6">
        <w:rPr>
          <w:rFonts w:ascii="Times New Roman" w:hAnsi="Times New Roman" w:cs="Times New Roman"/>
          <w:sz w:val="22"/>
          <w:u w:val="single"/>
        </w:rPr>
        <w:t xml:space="preserve"> </w:t>
      </w:r>
      <w:r w:rsidR="00BC603F" w:rsidRPr="00DE0BB6">
        <w:rPr>
          <w:rFonts w:ascii="Times New Roman" w:hAnsi="Times New Roman" w:cs="Times New Roman"/>
          <w:sz w:val="22"/>
          <w:highlight w:val="red"/>
          <w:u w:val="single"/>
        </w:rPr>
        <w:t>(LINK A EL PROYETCO DE LA RAYA ÁGUILA)</w:t>
      </w:r>
    </w:p>
    <w:p w14:paraId="3246326D" w14:textId="77777777" w:rsidR="00AA7019" w:rsidRPr="00ED4611" w:rsidRDefault="00AA7019" w:rsidP="00AA7019">
      <w:pPr>
        <w:rPr>
          <w:rFonts w:cs="Times New Roman"/>
        </w:rPr>
      </w:pPr>
    </w:p>
    <w:p w14:paraId="4A094761" w14:textId="77777777" w:rsidR="00A83DFD" w:rsidRPr="00ED4611" w:rsidRDefault="00F1790B" w:rsidP="004674CF">
      <w:pPr>
        <w:pStyle w:val="Ttulo2"/>
        <w:rPr>
          <w:rFonts w:cs="Times New Roman"/>
        </w:rPr>
      </w:pPr>
      <w:r w:rsidRPr="00ED4611">
        <w:rPr>
          <w:rFonts w:cs="Times New Roman"/>
        </w:rPr>
        <w:t xml:space="preserve">Monitoreo de rayas águila con buceo autónomo (SCUBA) </w:t>
      </w:r>
    </w:p>
    <w:p w14:paraId="61042E86" w14:textId="77777777" w:rsidR="00A83DFD" w:rsidRPr="00ED4611" w:rsidRDefault="00F1790B" w:rsidP="007E1502">
      <w:pPr>
        <w:rPr>
          <w:rFonts w:cs="Times New Roman"/>
          <w:b/>
        </w:rPr>
      </w:pPr>
      <w:r w:rsidRPr="00ED4611">
        <w:rPr>
          <w:rFonts w:cs="Times New Roman"/>
          <w:b/>
        </w:rPr>
        <w:t>Objetivo</w:t>
      </w:r>
    </w:p>
    <w:p w14:paraId="111CAAAE" w14:textId="5AA8135E" w:rsidR="009A73C6" w:rsidRDefault="009A73C6" w:rsidP="00463EB4">
      <w:pPr>
        <w:pStyle w:val="Prrafodelista"/>
        <w:numPr>
          <w:ilvl w:val="0"/>
          <w:numId w:val="13"/>
        </w:numPr>
        <w:spacing w:after="160" w:line="259" w:lineRule="auto"/>
        <w:jc w:val="left"/>
        <w:rPr>
          <w:rFonts w:ascii="Times New Roman" w:hAnsi="Times New Roman" w:cs="Times New Roman"/>
          <w:sz w:val="22"/>
        </w:rPr>
      </w:pPr>
      <w:r>
        <w:rPr>
          <w:rFonts w:ascii="Times New Roman" w:hAnsi="Times New Roman" w:cs="Times New Roman"/>
          <w:sz w:val="22"/>
        </w:rPr>
        <w:t>Crear conciencia entre la comunidad de buzos tanto locales como extranjera sobre la importancia de la raya águila y de su investigación y protección.</w:t>
      </w:r>
    </w:p>
    <w:p w14:paraId="7D87A347" w14:textId="410DC497" w:rsidR="00AA7019" w:rsidRPr="009A73C6" w:rsidRDefault="009A73C6" w:rsidP="00463EB4">
      <w:pPr>
        <w:pStyle w:val="Prrafodelista"/>
        <w:numPr>
          <w:ilvl w:val="0"/>
          <w:numId w:val="13"/>
        </w:numPr>
        <w:spacing w:after="160" w:line="259" w:lineRule="auto"/>
        <w:jc w:val="left"/>
        <w:rPr>
          <w:rFonts w:ascii="Times New Roman" w:hAnsi="Times New Roman" w:cs="Times New Roman"/>
          <w:sz w:val="22"/>
        </w:rPr>
      </w:pPr>
      <w:r>
        <w:rPr>
          <w:rFonts w:ascii="Times New Roman" w:hAnsi="Times New Roman" w:cs="Times New Roman"/>
          <w:vanish/>
          <w:sz w:val="22"/>
        </w:rPr>
        <w:t>I</w:t>
      </w:r>
      <w:r w:rsidR="00AA7019" w:rsidRPr="009A73C6">
        <w:rPr>
          <w:rFonts w:ascii="Times New Roman" w:hAnsi="Times New Roman" w:cs="Times New Roman"/>
          <w:sz w:val="22"/>
        </w:rPr>
        <w:t xml:space="preserve">mpulsar la participación ciudadana de la comunidad de buzos locales y visitantes en la ciencia.  </w:t>
      </w:r>
    </w:p>
    <w:p w14:paraId="578FE52F" w14:textId="283A720C" w:rsidR="00AA7019" w:rsidRPr="009A73C6" w:rsidRDefault="00AA7019" w:rsidP="00463EB4">
      <w:pPr>
        <w:pStyle w:val="Prrafodelista"/>
        <w:numPr>
          <w:ilvl w:val="0"/>
          <w:numId w:val="13"/>
        </w:numPr>
        <w:spacing w:after="160" w:line="259" w:lineRule="auto"/>
        <w:jc w:val="left"/>
        <w:rPr>
          <w:rFonts w:ascii="Times New Roman" w:hAnsi="Times New Roman" w:cs="Times New Roman"/>
          <w:sz w:val="22"/>
        </w:rPr>
      </w:pPr>
      <w:r w:rsidRPr="009A73C6">
        <w:rPr>
          <w:rFonts w:ascii="Times New Roman" w:hAnsi="Times New Roman" w:cs="Times New Roman"/>
          <w:sz w:val="22"/>
        </w:rPr>
        <w:t>Crear un equipo de científicos ciudadanos capaces de tomar datos úti</w:t>
      </w:r>
      <w:r w:rsidR="009A73C6">
        <w:rPr>
          <w:rFonts w:ascii="Times New Roman" w:hAnsi="Times New Roman" w:cs="Times New Roman"/>
          <w:sz w:val="22"/>
        </w:rPr>
        <w:t>l</w:t>
      </w:r>
      <w:r w:rsidRPr="009A73C6">
        <w:rPr>
          <w:rFonts w:ascii="Times New Roman" w:hAnsi="Times New Roman" w:cs="Times New Roman"/>
          <w:sz w:val="22"/>
        </w:rPr>
        <w:t xml:space="preserve">es para la investigación. </w:t>
      </w:r>
    </w:p>
    <w:p w14:paraId="465828CC" w14:textId="0DD951E4" w:rsidR="00AA7019" w:rsidRDefault="00AA7019" w:rsidP="00463EB4">
      <w:pPr>
        <w:pStyle w:val="Prrafodelista"/>
        <w:numPr>
          <w:ilvl w:val="0"/>
          <w:numId w:val="13"/>
        </w:numPr>
        <w:spacing w:after="160" w:line="259" w:lineRule="auto"/>
        <w:jc w:val="left"/>
        <w:rPr>
          <w:rFonts w:ascii="Times New Roman" w:hAnsi="Times New Roman" w:cs="Times New Roman"/>
          <w:sz w:val="22"/>
        </w:rPr>
      </w:pPr>
      <w:r w:rsidRPr="009A73C6">
        <w:rPr>
          <w:rFonts w:ascii="Times New Roman" w:hAnsi="Times New Roman" w:cs="Times New Roman"/>
          <w:sz w:val="22"/>
        </w:rPr>
        <w:t>Recaudar fondos para financiar el proyecto de investigación, educación y</w:t>
      </w:r>
      <w:r w:rsidR="009A73C6">
        <w:rPr>
          <w:rFonts w:ascii="Times New Roman" w:hAnsi="Times New Roman" w:cs="Times New Roman"/>
          <w:sz w:val="22"/>
        </w:rPr>
        <w:t xml:space="preserve"> conservación de la raya águila.</w:t>
      </w:r>
    </w:p>
    <w:p w14:paraId="652744EF" w14:textId="23922DF3" w:rsidR="009A73C6" w:rsidRPr="009A73C6" w:rsidRDefault="009A73C6" w:rsidP="00463EB4">
      <w:pPr>
        <w:pStyle w:val="Prrafodelista"/>
        <w:numPr>
          <w:ilvl w:val="0"/>
          <w:numId w:val="13"/>
        </w:numPr>
        <w:spacing w:after="160" w:line="259" w:lineRule="auto"/>
        <w:jc w:val="left"/>
        <w:rPr>
          <w:rFonts w:ascii="Times New Roman" w:hAnsi="Times New Roman" w:cs="Times New Roman"/>
          <w:sz w:val="22"/>
        </w:rPr>
      </w:pPr>
      <w:r>
        <w:rPr>
          <w:rFonts w:ascii="Times New Roman" w:hAnsi="Times New Roman" w:cs="Times New Roman"/>
          <w:sz w:val="22"/>
        </w:rPr>
        <w:t>Contribuir al catálogo regional de fotos de raya águila</w:t>
      </w:r>
      <w:r w:rsidR="00771D18">
        <w:rPr>
          <w:rFonts w:ascii="Times New Roman" w:hAnsi="Times New Roman" w:cs="Times New Roman"/>
          <w:sz w:val="22"/>
        </w:rPr>
        <w:t xml:space="preserve"> para el proyecto de investigación.</w:t>
      </w:r>
      <w:r>
        <w:rPr>
          <w:rFonts w:ascii="Times New Roman" w:hAnsi="Times New Roman" w:cs="Times New Roman"/>
          <w:sz w:val="22"/>
        </w:rPr>
        <w:t xml:space="preserve"> </w:t>
      </w:r>
    </w:p>
    <w:p w14:paraId="3F21E317" w14:textId="77777777" w:rsidR="00AA7019" w:rsidRPr="00ED4611" w:rsidRDefault="00AA7019" w:rsidP="007E1502">
      <w:pPr>
        <w:rPr>
          <w:rFonts w:cs="Times New Roman"/>
          <w:b/>
        </w:rPr>
      </w:pPr>
    </w:p>
    <w:p w14:paraId="1211C00D" w14:textId="77777777" w:rsidR="00A83DFD" w:rsidRPr="00ED4611" w:rsidRDefault="00F1790B" w:rsidP="007E1502">
      <w:pPr>
        <w:rPr>
          <w:rFonts w:cs="Times New Roman"/>
          <w:b/>
        </w:rPr>
      </w:pPr>
      <w:r w:rsidRPr="00ED4611">
        <w:rPr>
          <w:rFonts w:cs="Times New Roman"/>
          <w:b/>
        </w:rPr>
        <w:t>¿Quién puede unirse?</w:t>
      </w:r>
    </w:p>
    <w:p w14:paraId="4E016C44" w14:textId="53BCF0C5" w:rsidR="00AA7019" w:rsidRPr="00ED4611" w:rsidRDefault="00AA7019" w:rsidP="00AA7019">
      <w:pPr>
        <w:rPr>
          <w:rFonts w:cs="Times New Roman"/>
        </w:rPr>
      </w:pPr>
      <w:r w:rsidRPr="00ED4611">
        <w:rPr>
          <w:rFonts w:cs="Times New Roman"/>
        </w:rPr>
        <w:t>Para ser parte de la expedición necesitamos buzos experimentados</w:t>
      </w:r>
      <w:r w:rsidR="002D63F5">
        <w:rPr>
          <w:rFonts w:cs="Times New Roman"/>
        </w:rPr>
        <w:t>, que</w:t>
      </w:r>
      <w:r w:rsidRPr="00ED4611">
        <w:rPr>
          <w:rFonts w:cs="Times New Roman"/>
        </w:rPr>
        <w:t xml:space="preserve"> se sientan </w:t>
      </w:r>
      <w:r w:rsidR="002D63F5" w:rsidRPr="00ED4611">
        <w:rPr>
          <w:rFonts w:cs="Times New Roman"/>
        </w:rPr>
        <w:t>cómodos</w:t>
      </w:r>
      <w:r w:rsidRPr="00ED4611">
        <w:rPr>
          <w:rFonts w:cs="Times New Roman"/>
        </w:rPr>
        <w:t xml:space="preserve"> </w:t>
      </w:r>
      <w:r w:rsidR="009A73C6">
        <w:rPr>
          <w:rFonts w:cs="Times New Roman"/>
        </w:rPr>
        <w:t>con</w:t>
      </w:r>
      <w:r w:rsidRPr="00ED4611">
        <w:rPr>
          <w:rFonts w:cs="Times New Roman"/>
        </w:rPr>
        <w:t xml:space="preserve"> </w:t>
      </w:r>
      <w:r w:rsidR="002D63F5" w:rsidRPr="00ED4611">
        <w:rPr>
          <w:rFonts w:cs="Times New Roman"/>
        </w:rPr>
        <w:t>inmersiones</w:t>
      </w:r>
      <w:r w:rsidRPr="00ED4611">
        <w:rPr>
          <w:rFonts w:cs="Times New Roman"/>
        </w:rPr>
        <w:t xml:space="preserve"> </w:t>
      </w:r>
      <w:r w:rsidR="009A73C6">
        <w:rPr>
          <w:rFonts w:cs="Times New Roman"/>
        </w:rPr>
        <w:t>de</w:t>
      </w:r>
      <w:r w:rsidRPr="00ED4611">
        <w:rPr>
          <w:rFonts w:cs="Times New Roman"/>
        </w:rPr>
        <w:t xml:space="preserve"> un nivel medio de dificultad  (corriente fuerte y profundidad).  Por lo que requerimos buzos con: </w:t>
      </w:r>
    </w:p>
    <w:p w14:paraId="27A359BA" w14:textId="77777777" w:rsidR="00AA7019" w:rsidRPr="009A73C6" w:rsidRDefault="00AA7019" w:rsidP="00463EB4">
      <w:pPr>
        <w:pStyle w:val="Prrafodelista"/>
        <w:numPr>
          <w:ilvl w:val="0"/>
          <w:numId w:val="14"/>
        </w:numPr>
        <w:spacing w:after="160" w:line="259" w:lineRule="auto"/>
        <w:jc w:val="left"/>
        <w:rPr>
          <w:rFonts w:ascii="Times New Roman" w:hAnsi="Times New Roman" w:cs="Times New Roman"/>
          <w:sz w:val="22"/>
        </w:rPr>
      </w:pPr>
      <w:r w:rsidRPr="009A73C6">
        <w:rPr>
          <w:rFonts w:ascii="Times New Roman" w:hAnsi="Times New Roman" w:cs="Times New Roman"/>
          <w:sz w:val="22"/>
        </w:rPr>
        <w:t>Certificación y credencial vigentes de cualquier agencia de buceo SCUBA (PADI, NAUI, FMAS)</w:t>
      </w:r>
    </w:p>
    <w:p w14:paraId="40B5F310" w14:textId="738E4EFF" w:rsidR="00AA7019" w:rsidRPr="009A73C6" w:rsidRDefault="00AA7019" w:rsidP="00463EB4">
      <w:pPr>
        <w:pStyle w:val="Prrafodelista"/>
        <w:numPr>
          <w:ilvl w:val="0"/>
          <w:numId w:val="14"/>
        </w:numPr>
        <w:spacing w:after="160" w:line="259" w:lineRule="auto"/>
        <w:jc w:val="left"/>
        <w:rPr>
          <w:rFonts w:ascii="Times New Roman" w:hAnsi="Times New Roman" w:cs="Times New Roman"/>
          <w:sz w:val="22"/>
        </w:rPr>
      </w:pPr>
      <w:r w:rsidRPr="009A73C6">
        <w:rPr>
          <w:rFonts w:ascii="Times New Roman" w:hAnsi="Times New Roman" w:cs="Times New Roman"/>
          <w:sz w:val="22"/>
        </w:rPr>
        <w:t>Con un mínimo de 3</w:t>
      </w:r>
      <w:r w:rsidR="009A73C6">
        <w:rPr>
          <w:rFonts w:ascii="Times New Roman" w:hAnsi="Times New Roman" w:cs="Times New Roman"/>
          <w:sz w:val="22"/>
        </w:rPr>
        <w:t>0 inmersiones en aguas abiertas</w:t>
      </w:r>
      <w:r w:rsidRPr="009A73C6">
        <w:rPr>
          <w:rFonts w:ascii="Times New Roman" w:hAnsi="Times New Roman" w:cs="Times New Roman"/>
          <w:sz w:val="22"/>
        </w:rPr>
        <w:t xml:space="preserve">. </w:t>
      </w:r>
    </w:p>
    <w:p w14:paraId="1F3A7306" w14:textId="77777777" w:rsidR="00AA7019" w:rsidRPr="00ED4611" w:rsidRDefault="00AA7019" w:rsidP="00AA7019">
      <w:pPr>
        <w:pStyle w:val="Prrafodelista"/>
        <w:rPr>
          <w:rFonts w:ascii="Times New Roman" w:hAnsi="Times New Roman" w:cs="Times New Roman"/>
        </w:rPr>
      </w:pPr>
    </w:p>
    <w:p w14:paraId="205B683A" w14:textId="77777777" w:rsidR="00AA7019" w:rsidRPr="00ED4611" w:rsidRDefault="00AA7019" w:rsidP="00AA7019">
      <w:pPr>
        <w:ind w:left="568" w:firstLine="708"/>
        <w:rPr>
          <w:rFonts w:cs="Times New Roman"/>
          <w:i/>
          <w:sz w:val="24"/>
          <w:szCs w:val="24"/>
        </w:rPr>
      </w:pPr>
      <w:r w:rsidRPr="00ED4611">
        <w:rPr>
          <w:rFonts w:cs="Times New Roman"/>
          <w:i/>
          <w:sz w:val="24"/>
          <w:szCs w:val="24"/>
        </w:rPr>
        <w:t xml:space="preserve">Intinerario </w:t>
      </w:r>
    </w:p>
    <w:p w14:paraId="6DBA31A4" w14:textId="1398805F" w:rsidR="00AA7019" w:rsidRPr="00ED4611" w:rsidRDefault="00AA7019" w:rsidP="00AA7019">
      <w:pPr>
        <w:rPr>
          <w:rFonts w:cs="Times New Roman"/>
        </w:rPr>
      </w:pPr>
      <w:r w:rsidRPr="00ED4611">
        <w:rPr>
          <w:rFonts w:cs="Times New Roman"/>
          <w:b/>
        </w:rPr>
        <w:t>Horario de salida y punto de encuentro</w:t>
      </w:r>
      <w:r w:rsidR="009A73C6">
        <w:rPr>
          <w:rFonts w:cs="Times New Roman"/>
          <w:b/>
        </w:rPr>
        <w:t>.</w:t>
      </w:r>
      <w:r w:rsidRPr="00ED4611">
        <w:rPr>
          <w:rFonts w:cs="Times New Roman"/>
          <w:b/>
        </w:rPr>
        <w:t xml:space="preserve"> </w:t>
      </w:r>
      <w:r w:rsidRPr="00ED4611">
        <w:rPr>
          <w:rFonts w:cs="Times New Roman"/>
        </w:rPr>
        <w:t xml:space="preserve"> </w:t>
      </w:r>
    </w:p>
    <w:p w14:paraId="1B0F3FBD" w14:textId="77777777" w:rsidR="00AA7019" w:rsidRPr="00ED4611" w:rsidRDefault="00AA7019" w:rsidP="00AA7019">
      <w:pPr>
        <w:rPr>
          <w:rFonts w:cs="Times New Roman"/>
        </w:rPr>
      </w:pPr>
      <w:r w:rsidRPr="00ED4611">
        <w:rPr>
          <w:rFonts w:cs="Times New Roman"/>
        </w:rPr>
        <w:t>Playa del Carmen: salimos a las 5:45 am del Walmart o Mega del centro (podemos pasar por ti a tu hotel si nos avisas con tiempo).</w:t>
      </w:r>
    </w:p>
    <w:p w14:paraId="330D0383" w14:textId="77777777" w:rsidR="00AA7019" w:rsidRPr="00ED4611" w:rsidRDefault="00AA7019" w:rsidP="00AA7019">
      <w:pPr>
        <w:rPr>
          <w:rFonts w:cs="Times New Roman"/>
        </w:rPr>
      </w:pPr>
    </w:p>
    <w:p w14:paraId="154C87DE" w14:textId="77777777" w:rsidR="00AA7019" w:rsidRPr="00ED4611" w:rsidRDefault="00AA7019" w:rsidP="00AA7019">
      <w:pPr>
        <w:rPr>
          <w:rFonts w:cs="Times New Roman"/>
        </w:rPr>
      </w:pPr>
      <w:r w:rsidRPr="00ED4611">
        <w:rPr>
          <w:rFonts w:cs="Times New Roman"/>
        </w:rPr>
        <w:t xml:space="preserve">Cancún: el punto de encuentro es la marina de Sólo Buceo en la Zona Hotelera a las 6:45 (ubicación: </w:t>
      </w:r>
      <w:hyperlink r:id="rId56" w:history="1">
        <w:r w:rsidRPr="00ED4611">
          <w:rPr>
            <w:rStyle w:val="Hipervnculo"/>
            <w:rFonts w:cs="Times New Roman"/>
          </w:rPr>
          <w:t>https://www.google.com/maps/d/viewer?mid=z2_bL7cxdVjs.kBmiEdxYjUxU&amp;hl=es</w:t>
        </w:r>
      </w:hyperlink>
      <w:r w:rsidRPr="00ED4611">
        <w:rPr>
          <w:rFonts w:cs="Times New Roman"/>
        </w:rPr>
        <w:t>)</w:t>
      </w:r>
    </w:p>
    <w:p w14:paraId="340509DE" w14:textId="77777777" w:rsidR="00AA7019" w:rsidRPr="00ED4611" w:rsidRDefault="00AA7019" w:rsidP="00AA7019">
      <w:pPr>
        <w:rPr>
          <w:rFonts w:cs="Times New Roman"/>
        </w:rPr>
      </w:pPr>
      <w:r w:rsidRPr="00ED4611">
        <w:rPr>
          <w:rFonts w:cs="Times New Roman"/>
        </w:rPr>
        <w:lastRenderedPageBreak/>
        <w:t xml:space="preserve"> (si necesitas que pasemos por ti en algún hotel de Cancún, avísanos con anticipación).</w:t>
      </w:r>
    </w:p>
    <w:p w14:paraId="405868A8" w14:textId="77777777" w:rsidR="00AA7019" w:rsidRPr="00ED4611" w:rsidRDefault="00AA7019" w:rsidP="00AA7019">
      <w:pPr>
        <w:rPr>
          <w:rFonts w:cs="Times New Roman"/>
        </w:rPr>
      </w:pPr>
    </w:p>
    <w:p w14:paraId="1AB3DB29" w14:textId="77777777" w:rsidR="00AA7019" w:rsidRPr="00ED4611" w:rsidRDefault="00AA7019" w:rsidP="00AA7019">
      <w:pPr>
        <w:rPr>
          <w:rFonts w:cs="Times New Roman"/>
        </w:rPr>
      </w:pPr>
      <w:r w:rsidRPr="00ED4611">
        <w:rPr>
          <w:rFonts w:cs="Times New Roman"/>
          <w:b/>
        </w:rPr>
        <w:t xml:space="preserve">Duración del tour:  </w:t>
      </w:r>
      <w:r w:rsidRPr="00ED4611">
        <w:rPr>
          <w:rFonts w:cs="Times New Roman"/>
        </w:rPr>
        <w:t>3 horas más traslado.</w:t>
      </w:r>
    </w:p>
    <w:p w14:paraId="00EB7D7A" w14:textId="77777777" w:rsidR="00AA7019" w:rsidRPr="00ED4611" w:rsidRDefault="00AA7019" w:rsidP="00AA7019">
      <w:pPr>
        <w:rPr>
          <w:rFonts w:cs="Times New Roman"/>
          <w:b/>
        </w:rPr>
      </w:pPr>
    </w:p>
    <w:p w14:paraId="65397308" w14:textId="77777777" w:rsidR="00AA7019" w:rsidRPr="00ED4611" w:rsidRDefault="00AA7019" w:rsidP="00AA7019">
      <w:pPr>
        <w:rPr>
          <w:rFonts w:cs="Times New Roman"/>
          <w:b/>
        </w:rPr>
      </w:pPr>
      <w:r w:rsidRPr="00ED4611">
        <w:rPr>
          <w:rFonts w:cs="Times New Roman"/>
          <w:b/>
        </w:rPr>
        <w:t xml:space="preserve">ACTIVIDADES </w:t>
      </w:r>
    </w:p>
    <w:p w14:paraId="37C5EFBD" w14:textId="77777777"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 xml:space="preserve">Pasamos por ti al hotel o al punto de encuentro en Playa del Carmen a las 5:45am o nos vemos Cancun Zona Hotelera marina de Solo Buceo a las 6:45am. </w:t>
      </w:r>
    </w:p>
    <w:p w14:paraId="3F8AE653" w14:textId="77777777"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 xml:space="preserve">En la marina te entregamos tu equipo de buceo y damos el briefing del buceo. </w:t>
      </w:r>
    </w:p>
    <w:p w14:paraId="4EB2CEA0" w14:textId="36EAEF2D"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Daremos una pequeña plática sobre el proyecto de conservación e investigación de</w:t>
      </w:r>
      <w:r w:rsidR="009A73C6">
        <w:rPr>
          <w:rFonts w:ascii="Times New Roman" w:hAnsi="Times New Roman" w:cs="Times New Roman"/>
          <w:sz w:val="22"/>
        </w:rPr>
        <w:t xml:space="preserve"> la Raya Águila y su biología. También explicamos </w:t>
      </w:r>
      <w:r w:rsidR="00771D18">
        <w:rPr>
          <w:rFonts w:ascii="Times New Roman" w:hAnsi="Times New Roman" w:cs="Times New Roman"/>
          <w:sz w:val="22"/>
        </w:rPr>
        <w:t>los</w:t>
      </w:r>
      <w:r w:rsidRPr="009A73C6">
        <w:rPr>
          <w:rFonts w:ascii="Times New Roman" w:hAnsi="Times New Roman" w:cs="Times New Roman"/>
          <w:sz w:val="22"/>
        </w:rPr>
        <w:t xml:space="preserve"> datos</w:t>
      </w:r>
      <w:r w:rsidR="00771D18">
        <w:rPr>
          <w:rFonts w:ascii="Times New Roman" w:hAnsi="Times New Roman" w:cs="Times New Roman"/>
          <w:sz w:val="22"/>
        </w:rPr>
        <w:t xml:space="preserve"> a</w:t>
      </w:r>
      <w:r w:rsidRPr="009A73C6">
        <w:rPr>
          <w:rFonts w:ascii="Times New Roman" w:hAnsi="Times New Roman" w:cs="Times New Roman"/>
          <w:sz w:val="22"/>
        </w:rPr>
        <w:t xml:space="preserve"> tomar durante la expedición y en caso de que veas rayas en otros buceos. </w:t>
      </w:r>
    </w:p>
    <w:p w14:paraId="3CADAD1D" w14:textId="14616598"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Abordamos el barco hacia el primer buceo en barco hundido, aquí hacemos un buceo con las Rayas Águila. En este sitio ¡hemos llegado a contar más de 30 individuos al mismo tiempo! Durante el buceo tomamos fotografías de las rayas, la inmersión dura 20-25 min con u</w:t>
      </w:r>
      <w:r w:rsidR="00771D18">
        <w:rPr>
          <w:rFonts w:ascii="Times New Roman" w:hAnsi="Times New Roman" w:cs="Times New Roman"/>
          <w:sz w:val="22"/>
        </w:rPr>
        <w:t>na profundidad máxima de 24 m.</w:t>
      </w:r>
    </w:p>
    <w:p w14:paraId="6DD6F4F8" w14:textId="77777777"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 xml:space="preserve">Tenemos un intervalo de superficie de 15-20 min, donde disfrutaremos de un pequeño snack (galletas y/o fruta) y hablamos un poco más sobre la biología de las rayas y de lo que observaste durante el buceo. </w:t>
      </w:r>
    </w:p>
    <w:p w14:paraId="6A80BA37" w14:textId="77777777"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 xml:space="preserve">Si las condiciones lo permiten, nos movemos al siguiente barco hundido. En caso de que la corriente sea muy fuerte, buceamos el mismo barco. El segundo buceo será una profundidad máxima de 20 m con una duración de 15-20 min dependiendo del perfil de buceo anterior. </w:t>
      </w:r>
    </w:p>
    <w:p w14:paraId="6774AE03" w14:textId="7F4254F8"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De regreso en la marina,</w:t>
      </w:r>
      <w:r w:rsidR="00771D18">
        <w:rPr>
          <w:rFonts w:ascii="Times New Roman" w:hAnsi="Times New Roman" w:cs="Times New Roman"/>
          <w:sz w:val="22"/>
        </w:rPr>
        <w:t xml:space="preserve"> podrás compartirnos tus fotos o las puedes mandar ví</w:t>
      </w:r>
      <w:r w:rsidRPr="009A73C6">
        <w:rPr>
          <w:rFonts w:ascii="Times New Roman" w:hAnsi="Times New Roman" w:cs="Times New Roman"/>
          <w:sz w:val="22"/>
        </w:rPr>
        <w:t xml:space="preserve">a e-mail a: </w:t>
      </w:r>
      <w:hyperlink r:id="rId57" w:history="1">
        <w:r w:rsidRPr="009A73C6">
          <w:rPr>
            <w:rStyle w:val="Hipervnculo"/>
            <w:rFonts w:ascii="Times New Roman" w:hAnsi="Times New Roman" w:cs="Times New Roman"/>
            <w:sz w:val="22"/>
          </w:rPr>
          <w:t>eagleray.connection@gmail.com</w:t>
        </w:r>
      </w:hyperlink>
      <w:r w:rsidRPr="009A73C6">
        <w:rPr>
          <w:rFonts w:ascii="Times New Roman" w:hAnsi="Times New Roman" w:cs="Times New Roman"/>
          <w:sz w:val="22"/>
        </w:rPr>
        <w:t xml:space="preserve"> </w:t>
      </w:r>
    </w:p>
    <w:p w14:paraId="0244A7B9" w14:textId="77777777" w:rsidR="00AA7019" w:rsidRPr="009A73C6" w:rsidRDefault="00AA7019" w:rsidP="00463EB4">
      <w:pPr>
        <w:pStyle w:val="Prrafodelista"/>
        <w:numPr>
          <w:ilvl w:val="0"/>
          <w:numId w:val="15"/>
        </w:numPr>
        <w:spacing w:line="240" w:lineRule="auto"/>
        <w:jc w:val="left"/>
        <w:rPr>
          <w:rFonts w:ascii="Times New Roman" w:hAnsi="Times New Roman" w:cs="Times New Roman"/>
          <w:sz w:val="22"/>
        </w:rPr>
      </w:pPr>
      <w:r w:rsidRPr="009A73C6">
        <w:rPr>
          <w:rFonts w:ascii="Times New Roman" w:hAnsi="Times New Roman" w:cs="Times New Roman"/>
          <w:sz w:val="22"/>
        </w:rPr>
        <w:t xml:space="preserve">Regresamos a Playa del Carmen (hora aprox) </w:t>
      </w:r>
    </w:p>
    <w:p w14:paraId="1EE316A3" w14:textId="77777777" w:rsidR="00AA7019" w:rsidRPr="009A73C6" w:rsidRDefault="00AA7019" w:rsidP="00AA7019">
      <w:pPr>
        <w:rPr>
          <w:rFonts w:cs="Times New Roman"/>
        </w:rPr>
      </w:pPr>
    </w:p>
    <w:p w14:paraId="08E82810" w14:textId="77777777" w:rsidR="00AA7019" w:rsidRPr="00ED4611" w:rsidRDefault="00AA7019" w:rsidP="00AA7019">
      <w:pPr>
        <w:rPr>
          <w:rFonts w:cs="Times New Roman"/>
          <w:b/>
          <w:sz w:val="24"/>
          <w:szCs w:val="24"/>
        </w:rPr>
      </w:pPr>
      <w:r w:rsidRPr="00ED4611">
        <w:rPr>
          <w:rFonts w:cs="Times New Roman"/>
          <w:b/>
          <w:sz w:val="24"/>
          <w:szCs w:val="24"/>
        </w:rPr>
        <w:t xml:space="preserve">La expedición incluye: </w:t>
      </w:r>
    </w:p>
    <w:p w14:paraId="4D55A4CF"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Buceo de dos tanques.</w:t>
      </w:r>
    </w:p>
    <w:p w14:paraId="69A07F79"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Renta de equipo de buceo. </w:t>
      </w:r>
    </w:p>
    <w:p w14:paraId="4D4742D6" w14:textId="10B07E4D" w:rsidR="00AA7019" w:rsidRPr="00771D18" w:rsidRDefault="00771D18" w:rsidP="00463EB4">
      <w:pPr>
        <w:pStyle w:val="Prrafodelista"/>
        <w:numPr>
          <w:ilvl w:val="0"/>
          <w:numId w:val="16"/>
        </w:numPr>
        <w:spacing w:line="240" w:lineRule="auto"/>
        <w:jc w:val="left"/>
        <w:rPr>
          <w:rFonts w:ascii="Times New Roman" w:hAnsi="Times New Roman" w:cs="Times New Roman"/>
          <w:sz w:val="22"/>
        </w:rPr>
      </w:pPr>
      <w:r>
        <w:rPr>
          <w:rFonts w:ascii="Times New Roman" w:hAnsi="Times New Roman" w:cs="Times New Roman"/>
          <w:sz w:val="22"/>
        </w:rPr>
        <w:t>Guía (d</w:t>
      </w:r>
      <w:r w:rsidR="00AA7019" w:rsidRPr="00771D18">
        <w:rPr>
          <w:rFonts w:ascii="Times New Roman" w:hAnsi="Times New Roman" w:cs="Times New Roman"/>
          <w:sz w:val="22"/>
        </w:rPr>
        <w:t>ive master).</w:t>
      </w:r>
    </w:p>
    <w:p w14:paraId="41DBEB93"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Agua y snack. </w:t>
      </w:r>
    </w:p>
    <w:p w14:paraId="2CE94C75"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Traslados (confirmar punto de encuentro).</w:t>
      </w:r>
    </w:p>
    <w:p w14:paraId="0D26E71E"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Plática educativa sobre las Rayas Águila y el proyecto de investigación. </w:t>
      </w:r>
    </w:p>
    <w:p w14:paraId="287D2FBC"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Biólogo a bordo. </w:t>
      </w:r>
    </w:p>
    <w:p w14:paraId="659CFDDC"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Video de la expedición de Buceo (lo subimos a Facebook o te lo enviamos a tu e-mail) </w:t>
      </w:r>
    </w:p>
    <w:p w14:paraId="52C3D476" w14:textId="77777777" w:rsidR="00AA7019" w:rsidRPr="00771D18" w:rsidRDefault="00AA7019" w:rsidP="00AA7019">
      <w:pPr>
        <w:rPr>
          <w:rFonts w:cs="Times New Roman"/>
          <w:b/>
        </w:rPr>
      </w:pPr>
    </w:p>
    <w:p w14:paraId="3DBA9027" w14:textId="77777777" w:rsidR="00AA7019" w:rsidRPr="00ED4611" w:rsidRDefault="00AA7019" w:rsidP="00AA7019">
      <w:pPr>
        <w:rPr>
          <w:rFonts w:cs="Times New Roman"/>
          <w:b/>
        </w:rPr>
      </w:pPr>
      <w:r w:rsidRPr="00ED4611">
        <w:rPr>
          <w:rFonts w:cs="Times New Roman"/>
          <w:b/>
        </w:rPr>
        <w:t xml:space="preserve">Recomendaciones: </w:t>
      </w:r>
    </w:p>
    <w:p w14:paraId="3939077A"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Llega a tiempo al punto de encuentro o de pick up. </w:t>
      </w:r>
    </w:p>
    <w:p w14:paraId="5BE0AEF5" w14:textId="4FECE34C" w:rsidR="00AA7019" w:rsidRPr="00771D18" w:rsidRDefault="00771D18" w:rsidP="00463EB4">
      <w:pPr>
        <w:pStyle w:val="Prrafodelista"/>
        <w:numPr>
          <w:ilvl w:val="0"/>
          <w:numId w:val="17"/>
        </w:numPr>
        <w:spacing w:line="240" w:lineRule="auto"/>
        <w:jc w:val="left"/>
        <w:rPr>
          <w:rFonts w:ascii="Times New Roman" w:hAnsi="Times New Roman" w:cs="Times New Roman"/>
          <w:b/>
          <w:sz w:val="22"/>
        </w:rPr>
      </w:pPr>
      <w:r>
        <w:rPr>
          <w:rFonts w:ascii="Times New Roman" w:hAnsi="Times New Roman" w:cs="Times New Roman"/>
          <w:sz w:val="22"/>
        </w:rPr>
        <w:t>Trae tu cámara o</w:t>
      </w:r>
      <w:r w:rsidR="00AA7019" w:rsidRPr="00771D18">
        <w:rPr>
          <w:rFonts w:ascii="Times New Roman" w:hAnsi="Times New Roman" w:cs="Times New Roman"/>
          <w:sz w:val="22"/>
        </w:rPr>
        <w:t xml:space="preserve"> Go-Pro.</w:t>
      </w:r>
    </w:p>
    <w:p w14:paraId="55A4CC76"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No uses bloqueador cuando vas a bucear, en caso de que decidas usarlo aplícatelo con una hora de anticipación. </w:t>
      </w:r>
    </w:p>
    <w:p w14:paraId="2E44B471"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Trae una toalla y cambio de ropa. </w:t>
      </w:r>
    </w:p>
    <w:p w14:paraId="1CCB2A45" w14:textId="1492E2D5"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Trae gorra, lentes, traje de baño y si tiene</w:t>
      </w:r>
      <w:r w:rsidR="00771D18">
        <w:rPr>
          <w:rFonts w:ascii="Times New Roman" w:hAnsi="Times New Roman" w:cs="Times New Roman"/>
          <w:sz w:val="22"/>
        </w:rPr>
        <w:t xml:space="preserve">s tu propio wetsuit largo </w:t>
      </w:r>
      <w:r w:rsidRPr="00771D18">
        <w:rPr>
          <w:rFonts w:ascii="Times New Roman" w:hAnsi="Times New Roman" w:cs="Times New Roman"/>
          <w:sz w:val="22"/>
        </w:rPr>
        <w:t>(sólo tenemos cortos)</w:t>
      </w:r>
      <w:r w:rsidR="00771D18">
        <w:rPr>
          <w:rFonts w:ascii="Times New Roman" w:hAnsi="Times New Roman" w:cs="Times New Roman"/>
          <w:sz w:val="22"/>
        </w:rPr>
        <w:t>.</w:t>
      </w:r>
      <w:r w:rsidRPr="00771D18">
        <w:rPr>
          <w:rFonts w:ascii="Times New Roman" w:hAnsi="Times New Roman" w:cs="Times New Roman"/>
          <w:sz w:val="22"/>
        </w:rPr>
        <w:t xml:space="preserve"> </w:t>
      </w:r>
    </w:p>
    <w:p w14:paraId="39215D07" w14:textId="77777777" w:rsidR="00AA7019" w:rsidRPr="00ED4611" w:rsidRDefault="00AA7019" w:rsidP="00AA7019">
      <w:pPr>
        <w:rPr>
          <w:rFonts w:cs="Times New Roman"/>
          <w:b/>
        </w:rPr>
      </w:pPr>
    </w:p>
    <w:p w14:paraId="4FFAA5B7" w14:textId="77777777" w:rsidR="00AA7019" w:rsidRPr="00ED4611" w:rsidRDefault="00AA7019" w:rsidP="00AA7019">
      <w:pPr>
        <w:rPr>
          <w:rFonts w:cs="Times New Roman"/>
          <w:b/>
        </w:rPr>
      </w:pPr>
      <w:r w:rsidRPr="00ED4611">
        <w:rPr>
          <w:rFonts w:cs="Times New Roman"/>
          <w:b/>
        </w:rPr>
        <w:t xml:space="preserve">Importante </w:t>
      </w:r>
    </w:p>
    <w:p w14:paraId="5DB444F4" w14:textId="77777777" w:rsidR="00AA7019" w:rsidRPr="00771D18" w:rsidRDefault="00AA7019" w:rsidP="00463EB4">
      <w:pPr>
        <w:pStyle w:val="Prrafodelista"/>
        <w:numPr>
          <w:ilvl w:val="0"/>
          <w:numId w:val="18"/>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La expedición es únicamente para buzos </w:t>
      </w:r>
      <w:r w:rsidRPr="00771D18">
        <w:rPr>
          <w:rFonts w:ascii="Times New Roman" w:hAnsi="Times New Roman" w:cs="Times New Roman"/>
          <w:b/>
          <w:sz w:val="22"/>
        </w:rPr>
        <w:t>CERTIFICADOS.</w:t>
      </w:r>
    </w:p>
    <w:p w14:paraId="67C63EEC" w14:textId="57087F9D" w:rsidR="00AA7019" w:rsidRPr="00771D18" w:rsidRDefault="00771D18" w:rsidP="00463EB4">
      <w:pPr>
        <w:pStyle w:val="Prrafodelista"/>
        <w:numPr>
          <w:ilvl w:val="0"/>
          <w:numId w:val="18"/>
        </w:numPr>
        <w:spacing w:line="240" w:lineRule="auto"/>
        <w:jc w:val="left"/>
        <w:rPr>
          <w:rFonts w:ascii="Times New Roman" w:hAnsi="Times New Roman" w:cs="Times New Roman"/>
          <w:b/>
          <w:sz w:val="22"/>
        </w:rPr>
      </w:pPr>
      <w:r>
        <w:rPr>
          <w:rFonts w:ascii="Times New Roman" w:hAnsi="Times New Roman" w:cs="Times New Roman"/>
          <w:sz w:val="22"/>
        </w:rPr>
        <w:t>Sólo</w:t>
      </w:r>
      <w:r w:rsidR="00AA7019" w:rsidRPr="00771D18">
        <w:rPr>
          <w:rFonts w:ascii="Times New Roman" w:hAnsi="Times New Roman" w:cs="Times New Roman"/>
          <w:sz w:val="22"/>
        </w:rPr>
        <w:t xml:space="preserve"> hay seis espacios disponibles por expedición, por favor haz tu reservación con anticipación. </w:t>
      </w:r>
    </w:p>
    <w:p w14:paraId="3B68CE5C" w14:textId="77777777" w:rsidR="00AA7019" w:rsidRPr="00771D18" w:rsidRDefault="00AA7019" w:rsidP="00463EB4">
      <w:pPr>
        <w:pStyle w:val="Prrafodelista"/>
        <w:numPr>
          <w:ilvl w:val="0"/>
          <w:numId w:val="18"/>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Para apartar tu lugar se requiere del 50% de anticipo. </w:t>
      </w:r>
    </w:p>
    <w:p w14:paraId="3EC1651B" w14:textId="3CF3D8F1" w:rsidR="00AA7019" w:rsidRPr="00771D18" w:rsidRDefault="00AA7019" w:rsidP="00463EB4">
      <w:pPr>
        <w:pStyle w:val="Prrafodelista"/>
        <w:numPr>
          <w:ilvl w:val="0"/>
          <w:numId w:val="18"/>
        </w:numPr>
        <w:spacing w:line="240" w:lineRule="auto"/>
        <w:jc w:val="left"/>
        <w:rPr>
          <w:rFonts w:ascii="Times New Roman" w:hAnsi="Times New Roman" w:cs="Times New Roman"/>
          <w:b/>
          <w:sz w:val="22"/>
        </w:rPr>
      </w:pPr>
      <w:r w:rsidRPr="00771D18">
        <w:rPr>
          <w:rFonts w:ascii="Times New Roman" w:hAnsi="Times New Roman" w:cs="Times New Roman"/>
          <w:sz w:val="22"/>
        </w:rPr>
        <w:lastRenderedPageBreak/>
        <w:t>Una vez recibido el anticipo, no hay re-embolso en cancelaciones de últi</w:t>
      </w:r>
      <w:r w:rsidR="00771D18">
        <w:rPr>
          <w:rFonts w:ascii="Times New Roman" w:hAnsi="Times New Roman" w:cs="Times New Roman"/>
          <w:sz w:val="22"/>
        </w:rPr>
        <w:t xml:space="preserve">mo </w:t>
      </w:r>
      <w:r w:rsidRPr="00771D18">
        <w:rPr>
          <w:rFonts w:ascii="Times New Roman" w:hAnsi="Times New Roman" w:cs="Times New Roman"/>
          <w:sz w:val="22"/>
        </w:rPr>
        <w:t xml:space="preserve">minuto por parte del cliente. </w:t>
      </w:r>
    </w:p>
    <w:p w14:paraId="1C5093CE" w14:textId="77777777" w:rsidR="00AA7019" w:rsidRPr="00771D18" w:rsidRDefault="00AA7019" w:rsidP="00AA7019">
      <w:pPr>
        <w:rPr>
          <w:rFonts w:cs="Times New Roman"/>
        </w:rPr>
      </w:pPr>
    </w:p>
    <w:p w14:paraId="5A42F4E4" w14:textId="77777777" w:rsidR="00AA7019" w:rsidRPr="00ED4611" w:rsidRDefault="00AA7019" w:rsidP="007E1502">
      <w:pPr>
        <w:rPr>
          <w:rFonts w:cs="Times New Roman"/>
          <w:b/>
        </w:rPr>
      </w:pPr>
    </w:p>
    <w:p w14:paraId="55B9AB5D" w14:textId="77777777" w:rsidR="00A83DFD" w:rsidRPr="00ED4611" w:rsidRDefault="00A83DFD" w:rsidP="007E1502">
      <w:pPr>
        <w:rPr>
          <w:rFonts w:cs="Times New Roman"/>
          <w:b/>
        </w:rPr>
      </w:pPr>
      <w:r w:rsidRPr="00ED4611">
        <w:rPr>
          <w:rFonts w:cs="Times New Roman"/>
          <w:b/>
        </w:rPr>
        <w:t>Cost</w:t>
      </w:r>
      <w:r w:rsidR="00F1790B" w:rsidRPr="00ED4611">
        <w:rPr>
          <w:rFonts w:cs="Times New Roman"/>
          <w:b/>
        </w:rPr>
        <w:t>o</w:t>
      </w:r>
      <w:r w:rsidRPr="00ED4611">
        <w:rPr>
          <w:rFonts w:cs="Times New Roman"/>
          <w:b/>
        </w:rPr>
        <w:t>s</w:t>
      </w:r>
    </w:p>
    <w:p w14:paraId="4EEFF523" w14:textId="77777777" w:rsidR="00AA7019" w:rsidRPr="00ED4611" w:rsidRDefault="00AA7019" w:rsidP="007E1502">
      <w:pPr>
        <w:rPr>
          <w:rFonts w:cs="Times New Roman"/>
          <w:b/>
        </w:rPr>
      </w:pPr>
    </w:p>
    <w:p w14:paraId="669C1E33" w14:textId="77777777" w:rsidR="00AA7019" w:rsidRPr="00ED4611" w:rsidRDefault="00AA7019" w:rsidP="00AA7019">
      <w:pPr>
        <w:rPr>
          <w:rFonts w:cs="Times New Roman"/>
          <w:b/>
        </w:rPr>
      </w:pPr>
      <w:r w:rsidRPr="00ED4611">
        <w:rPr>
          <w:rFonts w:cs="Times New Roman"/>
          <w:b/>
        </w:rPr>
        <w:t xml:space="preserve">$80 USD ó $1,300 MXN por persona </w:t>
      </w:r>
    </w:p>
    <w:p w14:paraId="0E3F663E" w14:textId="77777777" w:rsidR="00AA7019" w:rsidRPr="00ED4611" w:rsidRDefault="00AA7019" w:rsidP="007E1502">
      <w:pPr>
        <w:rPr>
          <w:rFonts w:cs="Times New Roman"/>
          <w:b/>
        </w:rPr>
      </w:pPr>
    </w:p>
    <w:p w14:paraId="31421897" w14:textId="77777777" w:rsidR="00F1790B" w:rsidRPr="00ED4611" w:rsidRDefault="00F1790B" w:rsidP="004674CF">
      <w:pPr>
        <w:pStyle w:val="Ttulo2"/>
        <w:rPr>
          <w:rFonts w:cs="Times New Roman"/>
        </w:rPr>
      </w:pPr>
      <w:r w:rsidRPr="00ED4611">
        <w:rPr>
          <w:rFonts w:cs="Times New Roman"/>
        </w:rPr>
        <w:t xml:space="preserve">Monitoreo de rayas águila usando esnórquel </w:t>
      </w:r>
    </w:p>
    <w:p w14:paraId="4FB617F2" w14:textId="77777777" w:rsidR="00F1790B" w:rsidRPr="00ED4611" w:rsidRDefault="00F1790B" w:rsidP="007E1502">
      <w:pPr>
        <w:rPr>
          <w:rFonts w:cs="Times New Roman"/>
          <w:b/>
        </w:rPr>
      </w:pPr>
      <w:r w:rsidRPr="00ED4611">
        <w:rPr>
          <w:rFonts w:cs="Times New Roman"/>
          <w:b/>
        </w:rPr>
        <w:t>Objetivo</w:t>
      </w:r>
    </w:p>
    <w:p w14:paraId="73EC19A9" w14:textId="660AB82F" w:rsidR="00AA7019" w:rsidRPr="00771D18" w:rsidRDefault="00AA7019" w:rsidP="00463EB4">
      <w:pPr>
        <w:pStyle w:val="Prrafodelista"/>
        <w:numPr>
          <w:ilvl w:val="0"/>
          <w:numId w:val="13"/>
        </w:numPr>
        <w:spacing w:after="160" w:line="259" w:lineRule="auto"/>
        <w:jc w:val="left"/>
        <w:rPr>
          <w:rFonts w:ascii="Times New Roman" w:hAnsi="Times New Roman" w:cs="Times New Roman"/>
          <w:sz w:val="22"/>
        </w:rPr>
      </w:pPr>
      <w:r w:rsidRPr="00771D18">
        <w:rPr>
          <w:rFonts w:ascii="Times New Roman" w:hAnsi="Times New Roman" w:cs="Times New Roman"/>
          <w:sz w:val="22"/>
        </w:rPr>
        <w:t>Concientizar sobre y hacer participes a la comunidad local y turistas en el proyecto de investigación y conservación de la</w:t>
      </w:r>
      <w:r w:rsidR="00771D18">
        <w:rPr>
          <w:rFonts w:ascii="Times New Roman" w:hAnsi="Times New Roman" w:cs="Times New Roman"/>
          <w:sz w:val="22"/>
        </w:rPr>
        <w:t xml:space="preserve"> raya.</w:t>
      </w:r>
      <w:r w:rsidRPr="00771D18">
        <w:rPr>
          <w:rFonts w:ascii="Times New Roman" w:hAnsi="Times New Roman" w:cs="Times New Roman"/>
          <w:sz w:val="22"/>
        </w:rPr>
        <w:t xml:space="preserve"> </w:t>
      </w:r>
    </w:p>
    <w:p w14:paraId="43A170B0" w14:textId="77777777" w:rsidR="00AA7019" w:rsidRPr="00771D18" w:rsidRDefault="00AA7019" w:rsidP="00463EB4">
      <w:pPr>
        <w:pStyle w:val="Prrafodelista"/>
        <w:numPr>
          <w:ilvl w:val="0"/>
          <w:numId w:val="13"/>
        </w:numPr>
        <w:spacing w:after="160" w:line="259" w:lineRule="auto"/>
        <w:jc w:val="left"/>
        <w:rPr>
          <w:rFonts w:ascii="Times New Roman" w:hAnsi="Times New Roman" w:cs="Times New Roman"/>
          <w:sz w:val="22"/>
        </w:rPr>
      </w:pPr>
      <w:r w:rsidRPr="00771D18">
        <w:rPr>
          <w:rFonts w:ascii="Times New Roman" w:hAnsi="Times New Roman" w:cs="Times New Roman"/>
          <w:sz w:val="22"/>
        </w:rPr>
        <w:t xml:space="preserve">Impulsar la participación ciudadana de la comunidad de buzos locales y visitantes en la ciencia.  </w:t>
      </w:r>
    </w:p>
    <w:p w14:paraId="236CF95D" w14:textId="77777777" w:rsidR="00AA7019" w:rsidRPr="00771D18" w:rsidRDefault="00AA7019" w:rsidP="00463EB4">
      <w:pPr>
        <w:pStyle w:val="Prrafodelista"/>
        <w:numPr>
          <w:ilvl w:val="0"/>
          <w:numId w:val="13"/>
        </w:numPr>
        <w:spacing w:after="160" w:line="259" w:lineRule="auto"/>
        <w:jc w:val="left"/>
        <w:rPr>
          <w:rFonts w:ascii="Times New Roman" w:hAnsi="Times New Roman" w:cs="Times New Roman"/>
          <w:sz w:val="22"/>
        </w:rPr>
      </w:pPr>
      <w:r w:rsidRPr="00771D18">
        <w:rPr>
          <w:rFonts w:ascii="Times New Roman" w:hAnsi="Times New Roman" w:cs="Times New Roman"/>
          <w:sz w:val="22"/>
        </w:rPr>
        <w:t xml:space="preserve">Crear un equipo de científicos ciudadanos capaces de tomar datos úties para la investigación. </w:t>
      </w:r>
    </w:p>
    <w:p w14:paraId="26A72E11" w14:textId="49EB19E9" w:rsidR="00AA7019" w:rsidRDefault="00AA7019" w:rsidP="00463EB4">
      <w:pPr>
        <w:pStyle w:val="Prrafodelista"/>
        <w:numPr>
          <w:ilvl w:val="0"/>
          <w:numId w:val="13"/>
        </w:numPr>
        <w:spacing w:after="160" w:line="259" w:lineRule="auto"/>
        <w:jc w:val="left"/>
        <w:rPr>
          <w:rFonts w:ascii="Times New Roman" w:hAnsi="Times New Roman" w:cs="Times New Roman"/>
          <w:sz w:val="22"/>
        </w:rPr>
      </w:pPr>
      <w:r w:rsidRPr="00771D18">
        <w:rPr>
          <w:rFonts w:ascii="Times New Roman" w:hAnsi="Times New Roman" w:cs="Times New Roman"/>
          <w:sz w:val="22"/>
        </w:rPr>
        <w:t>Recaudar fondos para financiar el proyecto de investigación, educación y</w:t>
      </w:r>
      <w:r w:rsidR="00771D18">
        <w:rPr>
          <w:rFonts w:ascii="Times New Roman" w:hAnsi="Times New Roman" w:cs="Times New Roman"/>
          <w:sz w:val="22"/>
        </w:rPr>
        <w:t xml:space="preserve"> conservación de la raya águila.</w:t>
      </w:r>
    </w:p>
    <w:p w14:paraId="5B4DE4DF" w14:textId="15944860" w:rsidR="00771D18" w:rsidRPr="00771D18" w:rsidRDefault="00771D18" w:rsidP="00463EB4">
      <w:pPr>
        <w:pStyle w:val="Prrafodelista"/>
        <w:numPr>
          <w:ilvl w:val="0"/>
          <w:numId w:val="13"/>
        </w:numPr>
        <w:spacing w:after="160" w:line="259" w:lineRule="auto"/>
        <w:jc w:val="left"/>
        <w:rPr>
          <w:rFonts w:ascii="Times New Roman" w:hAnsi="Times New Roman" w:cs="Times New Roman"/>
          <w:sz w:val="22"/>
        </w:rPr>
      </w:pPr>
      <w:r>
        <w:rPr>
          <w:rFonts w:ascii="Times New Roman" w:hAnsi="Times New Roman" w:cs="Times New Roman"/>
          <w:sz w:val="22"/>
        </w:rPr>
        <w:t xml:space="preserve">Contribuir al catálogo regional de fotos de raya águila para el proyecto de investigación. </w:t>
      </w:r>
    </w:p>
    <w:p w14:paraId="769F0E60" w14:textId="77777777" w:rsidR="00AA7019" w:rsidRPr="00ED4611" w:rsidRDefault="00AA7019" w:rsidP="007E1502">
      <w:pPr>
        <w:rPr>
          <w:rFonts w:cs="Times New Roman"/>
          <w:b/>
        </w:rPr>
      </w:pPr>
    </w:p>
    <w:p w14:paraId="4EF76EA9" w14:textId="77777777" w:rsidR="00F1790B" w:rsidRPr="00ED4611" w:rsidRDefault="00F1790B" w:rsidP="007E1502">
      <w:pPr>
        <w:rPr>
          <w:rFonts w:cs="Times New Roman"/>
          <w:b/>
        </w:rPr>
      </w:pPr>
      <w:r w:rsidRPr="00ED4611">
        <w:rPr>
          <w:rFonts w:cs="Times New Roman"/>
          <w:b/>
        </w:rPr>
        <w:t>¿Quién puede unirse?</w:t>
      </w:r>
    </w:p>
    <w:p w14:paraId="055D37EB" w14:textId="5E7C204A" w:rsidR="00AA7019" w:rsidRPr="00ED4611" w:rsidRDefault="00AA7019" w:rsidP="00AA7019">
      <w:pPr>
        <w:rPr>
          <w:rFonts w:cs="Times New Roman"/>
        </w:rPr>
      </w:pPr>
      <w:r w:rsidRPr="00ED4611">
        <w:rPr>
          <w:rFonts w:cs="Times New Roman"/>
        </w:rPr>
        <w:t>¡Toda la familia! En las expedici</w:t>
      </w:r>
      <w:r w:rsidR="00771D18">
        <w:rPr>
          <w:rFonts w:cs="Times New Roman"/>
        </w:rPr>
        <w:t>ones con esnó</w:t>
      </w:r>
      <w:r w:rsidRPr="00ED4611">
        <w:rPr>
          <w:rFonts w:cs="Times New Roman"/>
        </w:rPr>
        <w:t xml:space="preserve">rquel </w:t>
      </w:r>
      <w:r w:rsidR="00771D18">
        <w:rPr>
          <w:rFonts w:cs="Times New Roman"/>
        </w:rPr>
        <w:t>puede ir</w:t>
      </w:r>
      <w:r w:rsidRPr="00ED4611">
        <w:rPr>
          <w:rFonts w:cs="Times New Roman"/>
        </w:rPr>
        <w:t xml:space="preserve"> toda la familia, adultos, y niños a partir de los 6 años. El único </w:t>
      </w:r>
      <w:r w:rsidR="00771D18">
        <w:rPr>
          <w:rFonts w:cs="Times New Roman"/>
        </w:rPr>
        <w:t>requisito</w:t>
      </w:r>
      <w:r w:rsidRPr="00ED4611">
        <w:rPr>
          <w:rFonts w:cs="Times New Roman"/>
        </w:rPr>
        <w:t xml:space="preserve"> es que se sientan cómodos en el agua y tengan una noción mínima de nado. No es necesario que seán expertos nadadores, ya que usaremos chalecos salvavidas y equipo de esnórquel. </w:t>
      </w:r>
    </w:p>
    <w:p w14:paraId="6436E2C6" w14:textId="77777777" w:rsidR="00AA7019" w:rsidRPr="00DE0BB6" w:rsidRDefault="00AA7019" w:rsidP="00DE0BB6">
      <w:pPr>
        <w:rPr>
          <w:b/>
        </w:rPr>
      </w:pPr>
      <w:r w:rsidRPr="00DE0BB6">
        <w:rPr>
          <w:b/>
        </w:rPr>
        <w:t xml:space="preserve">Intinerario </w:t>
      </w:r>
    </w:p>
    <w:p w14:paraId="28A6ACCF" w14:textId="2CDFDDE5" w:rsidR="00AA7019" w:rsidRPr="00ED4611" w:rsidRDefault="00AA7019" w:rsidP="00AA7019">
      <w:pPr>
        <w:rPr>
          <w:rFonts w:cs="Times New Roman"/>
        </w:rPr>
      </w:pPr>
      <w:r w:rsidRPr="00ED4611">
        <w:rPr>
          <w:rFonts w:cs="Times New Roman"/>
          <w:b/>
        </w:rPr>
        <w:t>Horario</w:t>
      </w:r>
      <w:r w:rsidR="00771D18">
        <w:rPr>
          <w:rFonts w:cs="Times New Roman"/>
          <w:b/>
        </w:rPr>
        <w:t xml:space="preserve"> de salida y punto de encuentro.</w:t>
      </w:r>
      <w:r w:rsidRPr="00ED4611">
        <w:rPr>
          <w:rFonts w:cs="Times New Roman"/>
          <w:b/>
        </w:rPr>
        <w:t xml:space="preserve"> </w:t>
      </w:r>
      <w:r w:rsidRPr="00ED4611">
        <w:rPr>
          <w:rFonts w:cs="Times New Roman"/>
        </w:rPr>
        <w:t xml:space="preserve"> </w:t>
      </w:r>
    </w:p>
    <w:p w14:paraId="1D4043BD" w14:textId="77777777" w:rsidR="00AA7019" w:rsidRPr="00ED4611" w:rsidRDefault="00AA7019" w:rsidP="00AA7019">
      <w:pPr>
        <w:rPr>
          <w:rFonts w:cs="Times New Roman"/>
        </w:rPr>
      </w:pPr>
      <w:r w:rsidRPr="00ED4611">
        <w:rPr>
          <w:rFonts w:cs="Times New Roman"/>
        </w:rPr>
        <w:t>Playa del Carmen: salimos a las 12:30 am del Walmart o Mega del centro (podemos pasar por ti a tu hotel si nos avisas con tiempo).</w:t>
      </w:r>
    </w:p>
    <w:p w14:paraId="45736886" w14:textId="77777777" w:rsidR="00AA7019" w:rsidRPr="00ED4611" w:rsidRDefault="00AA7019" w:rsidP="00AA7019">
      <w:pPr>
        <w:rPr>
          <w:rFonts w:cs="Times New Roman"/>
        </w:rPr>
      </w:pPr>
    </w:p>
    <w:p w14:paraId="777DC5BA" w14:textId="77777777" w:rsidR="00AA7019" w:rsidRPr="00ED4611" w:rsidRDefault="00AA7019" w:rsidP="00AA7019">
      <w:pPr>
        <w:rPr>
          <w:rFonts w:cs="Times New Roman"/>
        </w:rPr>
      </w:pPr>
      <w:r w:rsidRPr="00ED4611">
        <w:rPr>
          <w:rFonts w:cs="Times New Roman"/>
        </w:rPr>
        <w:t xml:space="preserve">Puerto Morelos : el punto de encuentro es en el muelle principal de Puerto Morelos </w:t>
      </w:r>
    </w:p>
    <w:p w14:paraId="2F1763BD" w14:textId="77777777" w:rsidR="00AA7019" w:rsidRPr="00ED4611" w:rsidRDefault="00AA7019" w:rsidP="00AA7019">
      <w:pPr>
        <w:rPr>
          <w:rFonts w:cs="Times New Roman"/>
        </w:rPr>
      </w:pPr>
      <w:r w:rsidRPr="00ED4611">
        <w:rPr>
          <w:rFonts w:cs="Times New Roman"/>
          <w:b/>
        </w:rPr>
        <w:t xml:space="preserve">Duración del tour:  </w:t>
      </w:r>
      <w:r w:rsidRPr="00ED4611">
        <w:rPr>
          <w:rFonts w:cs="Times New Roman"/>
        </w:rPr>
        <w:t>3 horas más traslado.</w:t>
      </w:r>
    </w:p>
    <w:p w14:paraId="2F5A042E" w14:textId="77777777" w:rsidR="00AA7019" w:rsidRPr="00ED4611" w:rsidRDefault="00AA7019" w:rsidP="00AA7019">
      <w:pPr>
        <w:rPr>
          <w:rFonts w:cs="Times New Roman"/>
          <w:b/>
        </w:rPr>
      </w:pPr>
    </w:p>
    <w:p w14:paraId="2B5F2D3B" w14:textId="77777777" w:rsidR="00AA7019" w:rsidRPr="00ED4611" w:rsidRDefault="00AA7019" w:rsidP="00AA7019">
      <w:pPr>
        <w:rPr>
          <w:rFonts w:cs="Times New Roman"/>
          <w:b/>
        </w:rPr>
      </w:pPr>
      <w:r w:rsidRPr="00ED4611">
        <w:rPr>
          <w:rFonts w:cs="Times New Roman"/>
          <w:b/>
        </w:rPr>
        <w:t xml:space="preserve">ACTIVIDADES </w:t>
      </w:r>
    </w:p>
    <w:p w14:paraId="0E90F859"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Pasamos por ti al hotel o al punto de encuentro en Playa del Carmen a las 12:00am o nos vemos en el Muelle principal de Puerto Morelos a la 12:45am. </w:t>
      </w:r>
    </w:p>
    <w:p w14:paraId="6A94221B"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En el muelle te entregamos tu equipo de esnórquel y damos el briefing. </w:t>
      </w:r>
    </w:p>
    <w:p w14:paraId="4FED535A"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Daremos una pequeña plática sobre el proyecto de conservación e investigación de la Raya Águila y su biología.  También explicamos que datos tomar durante la expedición y en caso de que veas rayas en otros buceos. </w:t>
      </w:r>
    </w:p>
    <w:p w14:paraId="5EA392F6"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Abordamos el barco hacia el arrecife, aquí hacemos un esnóquel y esperamos encontrar a  las Rayas Águila. Damos la vuelta al arrecife observando los corales, y las otras especied de rayas que habitan Puerto Morelos. </w:t>
      </w:r>
    </w:p>
    <w:p w14:paraId="4449DD74"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En caso de encontrar a las rayas águila, les tomamos fotos sin sumergirnos y pasamos con ella el mayor tiempo posible. </w:t>
      </w:r>
    </w:p>
    <w:p w14:paraId="60C18F2B"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De regreso en la marina, podrás compartirnos tus fotos ó las puedes mandar </w:t>
      </w:r>
      <w:proofErr w:type="spellStart"/>
      <w:r w:rsidRPr="00771D18">
        <w:rPr>
          <w:rFonts w:ascii="Times New Roman" w:hAnsi="Times New Roman" w:cs="Times New Roman"/>
          <w:sz w:val="22"/>
        </w:rPr>
        <w:t>via</w:t>
      </w:r>
      <w:proofErr w:type="spellEnd"/>
      <w:r w:rsidRPr="00771D18">
        <w:rPr>
          <w:rFonts w:ascii="Times New Roman" w:hAnsi="Times New Roman" w:cs="Times New Roman"/>
          <w:sz w:val="22"/>
        </w:rPr>
        <w:t xml:space="preserve"> e-mail a: </w:t>
      </w:r>
      <w:hyperlink r:id="rId58" w:history="1">
        <w:r w:rsidRPr="00771D18">
          <w:rPr>
            <w:rStyle w:val="Hipervnculo"/>
            <w:rFonts w:ascii="Times New Roman" w:hAnsi="Times New Roman" w:cs="Times New Roman"/>
            <w:sz w:val="22"/>
          </w:rPr>
          <w:t>eagleray.connection@gmail.com</w:t>
        </w:r>
      </w:hyperlink>
      <w:r w:rsidRPr="00771D18">
        <w:rPr>
          <w:rFonts w:ascii="Times New Roman" w:hAnsi="Times New Roman" w:cs="Times New Roman"/>
          <w:sz w:val="22"/>
        </w:rPr>
        <w:t xml:space="preserve"> </w:t>
      </w:r>
    </w:p>
    <w:p w14:paraId="7C9E5144" w14:textId="77777777" w:rsidR="00AA7019" w:rsidRPr="00771D18" w:rsidRDefault="00AA7019" w:rsidP="00463EB4">
      <w:pPr>
        <w:pStyle w:val="Prrafodelista"/>
        <w:numPr>
          <w:ilvl w:val="0"/>
          <w:numId w:val="15"/>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Regresamos a Playa del Carmen (hora aprox) </w:t>
      </w:r>
    </w:p>
    <w:p w14:paraId="60A08614" w14:textId="77777777" w:rsidR="00AA7019" w:rsidRPr="00771D18" w:rsidRDefault="00AA7019" w:rsidP="00AA7019">
      <w:pPr>
        <w:rPr>
          <w:rFonts w:cs="Times New Roman"/>
        </w:rPr>
      </w:pPr>
    </w:p>
    <w:p w14:paraId="09448828" w14:textId="77777777" w:rsidR="00AA7019" w:rsidRPr="00771D18" w:rsidRDefault="00AA7019" w:rsidP="00AA7019">
      <w:pPr>
        <w:rPr>
          <w:rFonts w:cs="Times New Roman"/>
          <w:b/>
        </w:rPr>
      </w:pPr>
      <w:r w:rsidRPr="00771D18">
        <w:rPr>
          <w:rFonts w:cs="Times New Roman"/>
          <w:b/>
        </w:rPr>
        <w:t xml:space="preserve">La expedición incluye: </w:t>
      </w:r>
    </w:p>
    <w:p w14:paraId="252826AC"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Una hora de esnórquel</w:t>
      </w:r>
    </w:p>
    <w:p w14:paraId="10605A8C"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Renta de equipo de esnorquel </w:t>
      </w:r>
    </w:p>
    <w:p w14:paraId="5B7E59F7"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Guía de esnóquel.</w:t>
      </w:r>
    </w:p>
    <w:p w14:paraId="194E3FE9"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Agua y snack. </w:t>
      </w:r>
    </w:p>
    <w:p w14:paraId="69F685B0"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Traslados (confirmar punto de encuentro).</w:t>
      </w:r>
    </w:p>
    <w:p w14:paraId="3173AC0C"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Plática educativa sobre las Rayas Águila y el proyecto de investigación. </w:t>
      </w:r>
    </w:p>
    <w:p w14:paraId="3D9C0C8B"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Biólogo a bordo. </w:t>
      </w:r>
    </w:p>
    <w:p w14:paraId="269A1594" w14:textId="77777777" w:rsidR="00AA7019" w:rsidRPr="00771D18" w:rsidRDefault="00AA7019" w:rsidP="00463EB4">
      <w:pPr>
        <w:pStyle w:val="Prrafodelista"/>
        <w:numPr>
          <w:ilvl w:val="0"/>
          <w:numId w:val="16"/>
        </w:numPr>
        <w:spacing w:line="240" w:lineRule="auto"/>
        <w:jc w:val="left"/>
        <w:rPr>
          <w:rFonts w:ascii="Times New Roman" w:hAnsi="Times New Roman" w:cs="Times New Roman"/>
          <w:sz w:val="22"/>
        </w:rPr>
      </w:pPr>
      <w:r w:rsidRPr="00771D18">
        <w:rPr>
          <w:rFonts w:ascii="Times New Roman" w:hAnsi="Times New Roman" w:cs="Times New Roman"/>
          <w:sz w:val="22"/>
        </w:rPr>
        <w:t xml:space="preserve">Video de la expedición de Buceo (lo subimos a Facebook o te lo enviamos a tu e-mail) </w:t>
      </w:r>
    </w:p>
    <w:p w14:paraId="003A8385" w14:textId="77777777" w:rsidR="00AA7019" w:rsidRPr="00771D18" w:rsidRDefault="00AA7019" w:rsidP="00AA7019">
      <w:pPr>
        <w:rPr>
          <w:rFonts w:cs="Times New Roman"/>
          <w:b/>
        </w:rPr>
      </w:pPr>
    </w:p>
    <w:p w14:paraId="5FD433FF" w14:textId="77777777" w:rsidR="00AA7019" w:rsidRPr="00771D18" w:rsidRDefault="00AA7019" w:rsidP="00AA7019">
      <w:pPr>
        <w:rPr>
          <w:rFonts w:cs="Times New Roman"/>
          <w:b/>
        </w:rPr>
      </w:pPr>
      <w:r w:rsidRPr="00771D18">
        <w:rPr>
          <w:rFonts w:cs="Times New Roman"/>
          <w:b/>
        </w:rPr>
        <w:t xml:space="preserve">Recomendaciones: </w:t>
      </w:r>
    </w:p>
    <w:p w14:paraId="6ADB9DB2"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Llega a tiempo al punto de encuentro o de pick up. </w:t>
      </w:r>
    </w:p>
    <w:p w14:paraId="063D98A6" w14:textId="4D979843"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Trae tu cámara </w:t>
      </w:r>
      <w:r w:rsidR="00771D18">
        <w:rPr>
          <w:rFonts w:ascii="Times New Roman" w:hAnsi="Times New Roman" w:cs="Times New Roman"/>
          <w:sz w:val="22"/>
        </w:rPr>
        <w:t>o</w:t>
      </w:r>
      <w:r w:rsidRPr="00771D18">
        <w:rPr>
          <w:rFonts w:ascii="Times New Roman" w:hAnsi="Times New Roman" w:cs="Times New Roman"/>
          <w:sz w:val="22"/>
        </w:rPr>
        <w:t xml:space="preserve"> Go-Pro.</w:t>
      </w:r>
    </w:p>
    <w:p w14:paraId="0415C9D6"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No uses bloqueador cuando vas a bucear, en caso de que decidas usarlo aplícatelo con una hora de anticipación. </w:t>
      </w:r>
    </w:p>
    <w:p w14:paraId="52ECCCB1"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Trae una toalla y cambio de ropa. </w:t>
      </w:r>
    </w:p>
    <w:p w14:paraId="617573BF"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Trae gorra, lentes, traje de baño y</w:t>
      </w:r>
    </w:p>
    <w:p w14:paraId="71E6513B" w14:textId="77777777" w:rsidR="00AA7019" w:rsidRPr="00771D18" w:rsidRDefault="00AA7019" w:rsidP="00463EB4">
      <w:pPr>
        <w:pStyle w:val="Prrafodelista"/>
        <w:numPr>
          <w:ilvl w:val="0"/>
          <w:numId w:val="17"/>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 De preferencia si tienes tu propio wetsuit largo ¡traelo! (sólo tenemos cortos) y tienen un costo de $15USD. </w:t>
      </w:r>
    </w:p>
    <w:p w14:paraId="2BC74563" w14:textId="77777777" w:rsidR="00AA7019" w:rsidRPr="00771D18" w:rsidRDefault="00AA7019" w:rsidP="00AA7019">
      <w:pPr>
        <w:rPr>
          <w:rFonts w:cs="Times New Roman"/>
          <w:b/>
        </w:rPr>
      </w:pPr>
    </w:p>
    <w:p w14:paraId="16BDB1AC" w14:textId="77777777" w:rsidR="00AA7019" w:rsidRPr="00771D18" w:rsidRDefault="00AA7019" w:rsidP="00AA7019">
      <w:pPr>
        <w:rPr>
          <w:rFonts w:cs="Times New Roman"/>
          <w:b/>
        </w:rPr>
      </w:pPr>
      <w:r w:rsidRPr="00771D18">
        <w:rPr>
          <w:rFonts w:cs="Times New Roman"/>
          <w:b/>
        </w:rPr>
        <w:t xml:space="preserve">Importante </w:t>
      </w:r>
    </w:p>
    <w:p w14:paraId="0655CAA3" w14:textId="77777777" w:rsidR="00AA7019" w:rsidRPr="00771D18" w:rsidRDefault="00AA7019" w:rsidP="00463EB4">
      <w:pPr>
        <w:pStyle w:val="Prrafodelista"/>
        <w:numPr>
          <w:ilvl w:val="0"/>
          <w:numId w:val="18"/>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Únicamente hay ocho espacios disponibles por expedición, por favor haz tu reservación con anticipación. </w:t>
      </w:r>
    </w:p>
    <w:p w14:paraId="244B76B4" w14:textId="77777777" w:rsidR="00AA7019" w:rsidRPr="00771D18" w:rsidRDefault="00AA7019" w:rsidP="00463EB4">
      <w:pPr>
        <w:pStyle w:val="Prrafodelista"/>
        <w:numPr>
          <w:ilvl w:val="0"/>
          <w:numId w:val="18"/>
        </w:numPr>
        <w:spacing w:line="240" w:lineRule="auto"/>
        <w:jc w:val="left"/>
        <w:rPr>
          <w:rFonts w:ascii="Times New Roman" w:hAnsi="Times New Roman" w:cs="Times New Roman"/>
          <w:b/>
          <w:sz w:val="22"/>
        </w:rPr>
      </w:pPr>
      <w:r w:rsidRPr="00771D18">
        <w:rPr>
          <w:rFonts w:ascii="Times New Roman" w:hAnsi="Times New Roman" w:cs="Times New Roman"/>
          <w:sz w:val="22"/>
        </w:rPr>
        <w:t xml:space="preserve">Para apartar tu lugar se requiere del 50% de anticipo. </w:t>
      </w:r>
    </w:p>
    <w:p w14:paraId="7E15A6A9" w14:textId="17FC3C91" w:rsidR="00AA7019" w:rsidRPr="00771D18" w:rsidRDefault="00AA7019" w:rsidP="00463EB4">
      <w:pPr>
        <w:pStyle w:val="Prrafodelista"/>
        <w:numPr>
          <w:ilvl w:val="0"/>
          <w:numId w:val="18"/>
        </w:numPr>
        <w:spacing w:line="240" w:lineRule="auto"/>
        <w:jc w:val="left"/>
        <w:rPr>
          <w:rFonts w:ascii="Times New Roman" w:hAnsi="Times New Roman" w:cs="Times New Roman"/>
          <w:b/>
          <w:sz w:val="22"/>
        </w:rPr>
      </w:pPr>
      <w:r w:rsidRPr="00771D18">
        <w:rPr>
          <w:rFonts w:ascii="Times New Roman" w:hAnsi="Times New Roman" w:cs="Times New Roman"/>
          <w:sz w:val="22"/>
        </w:rPr>
        <w:t>Una vez recibido el anticipo, no hay re-embolso e</w:t>
      </w:r>
      <w:r w:rsidR="00771D18">
        <w:rPr>
          <w:rFonts w:ascii="Times New Roman" w:hAnsi="Times New Roman" w:cs="Times New Roman"/>
          <w:sz w:val="22"/>
        </w:rPr>
        <w:t>n cancelaciones de último</w:t>
      </w:r>
      <w:r w:rsidRPr="00771D18">
        <w:rPr>
          <w:rFonts w:ascii="Times New Roman" w:hAnsi="Times New Roman" w:cs="Times New Roman"/>
          <w:sz w:val="22"/>
        </w:rPr>
        <w:t xml:space="preserve"> minuto por parte del cliente. </w:t>
      </w:r>
    </w:p>
    <w:p w14:paraId="1FA7A858" w14:textId="77777777" w:rsidR="00AA7019" w:rsidRPr="00771D18" w:rsidRDefault="00AA7019" w:rsidP="007E1502">
      <w:pPr>
        <w:rPr>
          <w:rFonts w:cs="Times New Roman"/>
          <w:b/>
        </w:rPr>
      </w:pPr>
    </w:p>
    <w:p w14:paraId="7DF1F0B0" w14:textId="77777777" w:rsidR="00C02049" w:rsidRPr="00ED4611" w:rsidRDefault="00F1790B" w:rsidP="008A65A8">
      <w:pPr>
        <w:rPr>
          <w:rFonts w:cs="Times New Roman"/>
          <w:b/>
        </w:rPr>
      </w:pPr>
      <w:r w:rsidRPr="00ED4611">
        <w:rPr>
          <w:rFonts w:cs="Times New Roman"/>
          <w:b/>
        </w:rPr>
        <w:t>Costos</w:t>
      </w:r>
    </w:p>
    <w:p w14:paraId="5EE887BA" w14:textId="03D0ADDC" w:rsidR="008A65A8" w:rsidRPr="00ED4611" w:rsidRDefault="00771D18" w:rsidP="00771D18">
      <w:r>
        <w:t xml:space="preserve"> $600 pesos o</w:t>
      </w:r>
      <w:r w:rsidR="008A65A8" w:rsidRPr="00ED4611">
        <w:t xml:space="preserve"> 40</w:t>
      </w:r>
      <w:r>
        <w:t>USD por persona (ya sean niños o</w:t>
      </w:r>
      <w:r w:rsidR="008A65A8" w:rsidRPr="00ED4611">
        <w:t xml:space="preserve"> adultos) ¡Recuerda que el objetivo de las salidas es que nos apoyes en la toma de datos, aprendas sobre la especie, y se logre financiar el proyecto de conservación! </w:t>
      </w:r>
    </w:p>
    <w:p w14:paraId="19ABD306" w14:textId="77777777" w:rsidR="008A65A8" w:rsidRPr="00ED4611" w:rsidRDefault="008A65A8" w:rsidP="00771D18">
      <w:pPr>
        <w:sectPr w:rsidR="008A65A8" w:rsidRPr="00ED4611">
          <w:pgSz w:w="12240" w:h="15840"/>
          <w:pgMar w:top="1417" w:right="1701" w:bottom="1417" w:left="1701" w:header="708" w:footer="708" w:gutter="0"/>
          <w:cols w:space="708"/>
          <w:docGrid w:linePitch="360"/>
        </w:sectPr>
      </w:pPr>
    </w:p>
    <w:p w14:paraId="6FCB4898" w14:textId="6D6C92B5" w:rsidR="00A83DFD" w:rsidRPr="00ED4611" w:rsidRDefault="00F1790B" w:rsidP="00E7471E">
      <w:pPr>
        <w:pStyle w:val="Ttulo1"/>
        <w:rPr>
          <w:rFonts w:cs="Times New Roman"/>
        </w:rPr>
      </w:pPr>
      <w:r w:rsidRPr="00ED4611">
        <w:rPr>
          <w:rFonts w:cs="Times New Roman"/>
        </w:rPr>
        <w:lastRenderedPageBreak/>
        <w:t xml:space="preserve">Consultorías ambientales </w:t>
      </w:r>
      <w:r w:rsidR="0008154D" w:rsidRPr="00973EA1">
        <w:rPr>
          <w:highlight w:val="red"/>
        </w:rPr>
        <w:t>foto</w:t>
      </w:r>
    </w:p>
    <w:p w14:paraId="64ACF0FE" w14:textId="77777777" w:rsidR="003511B4" w:rsidRPr="00ED4611" w:rsidRDefault="00C02049" w:rsidP="003511B4">
      <w:pPr>
        <w:rPr>
          <w:rFonts w:cs="Times New Roman"/>
          <w:u w:val="single"/>
        </w:rPr>
      </w:pPr>
      <w:r w:rsidRPr="00ED4611">
        <w:rPr>
          <w:rFonts w:cs="Times New Roman"/>
          <w:lang w:eastAsia="es-MX"/>
        </w:rPr>
        <w:t xml:space="preserve">Como especialistas en conservación, gestión ambiental y aprovechamiento de recursos marinos y costeros ofrecemos servicios de consultoría para la iniciativa privada, instituciones públicas, asociaciones civiles, escuelas, y personas interesadas en implementar proyectos sostenibles en sus organizaciones. Ofrecemos soluciones integrales que promuevan la permanencia de su negocio en el tiempo para cumplir con sus responsabilidades sociales y medioambientales. </w:t>
      </w:r>
      <w:r w:rsidR="003511B4" w:rsidRPr="00ED4611">
        <w:rPr>
          <w:rFonts w:cs="Times New Roman"/>
          <w:u w:val="single"/>
        </w:rPr>
        <w:t>Los ingresos de esta consultoría ambiental son utilizados en beneficio de los proyecto</w:t>
      </w:r>
      <w:r w:rsidR="007E1502" w:rsidRPr="00ED4611">
        <w:rPr>
          <w:rFonts w:cs="Times New Roman"/>
          <w:u w:val="single"/>
        </w:rPr>
        <w:t>s</w:t>
      </w:r>
      <w:r w:rsidR="003511B4" w:rsidRPr="00ED4611">
        <w:rPr>
          <w:rFonts w:cs="Times New Roman"/>
          <w:u w:val="single"/>
        </w:rPr>
        <w:t xml:space="preserve"> de investigación, conservación y educación de Blue Core A.C.</w:t>
      </w:r>
    </w:p>
    <w:p w14:paraId="59A63130" w14:textId="77777777" w:rsidR="003511B4" w:rsidRPr="00ED4611" w:rsidRDefault="003511B4" w:rsidP="003511B4">
      <w:pPr>
        <w:rPr>
          <w:rFonts w:cs="Times New Roman"/>
        </w:rPr>
      </w:pPr>
    </w:p>
    <w:p w14:paraId="57B9F460" w14:textId="77777777" w:rsidR="00C02049" w:rsidRPr="00DE0BB6" w:rsidRDefault="00C02049" w:rsidP="00C02049">
      <w:pPr>
        <w:rPr>
          <w:rFonts w:cs="Times New Roman"/>
          <w:b/>
          <w:lang w:eastAsia="es-MX"/>
        </w:rPr>
      </w:pPr>
      <w:r w:rsidRPr="00DE0BB6">
        <w:rPr>
          <w:rFonts w:cs="Times New Roman"/>
          <w:b/>
          <w:lang w:eastAsia="es-MX"/>
        </w:rPr>
        <w:t>Contamos con los servicios de:</w:t>
      </w:r>
    </w:p>
    <w:p w14:paraId="3489E49F"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Análisis de ciclo de vida.</w:t>
      </w:r>
    </w:p>
    <w:p w14:paraId="29146907"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Estudios de impacto ambiental.</w:t>
      </w:r>
    </w:p>
    <w:p w14:paraId="0F0DED0A"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Estudios técnicos justificativos.</w:t>
      </w:r>
    </w:p>
    <w:p w14:paraId="244B54A7"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Aprovechamiento sustentable de ecosistemas marinos y costeros.</w:t>
      </w:r>
    </w:p>
    <w:p w14:paraId="78FB5119"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Manifestaciones de impacto ambiental.</w:t>
      </w:r>
    </w:p>
    <w:p w14:paraId="5C632264"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Aprovechamiento sustentable de flora y fauna silvestres.</w:t>
      </w:r>
    </w:p>
    <w:p w14:paraId="622B4F56"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Energías alternativas.</w:t>
      </w:r>
    </w:p>
    <w:p w14:paraId="328F7D7F"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Sistemas de Información Geográfica.</w:t>
      </w:r>
    </w:p>
    <w:p w14:paraId="45CE3027"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Desarrollo sustentable.</w:t>
      </w:r>
    </w:p>
    <w:p w14:paraId="121A18CB"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ECO turismo, turismo rural y cultural.</w:t>
      </w:r>
    </w:p>
    <w:p w14:paraId="0E35E84F"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Cambio climático.</w:t>
      </w:r>
    </w:p>
    <w:p w14:paraId="451DD9E5" w14:textId="77777777" w:rsidR="0075643A" w:rsidRPr="00ED4611" w:rsidRDefault="003511B4"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 xml:space="preserve">Implementación </w:t>
      </w:r>
      <w:r w:rsidR="0075643A" w:rsidRPr="00ED4611">
        <w:rPr>
          <w:rFonts w:ascii="Times New Roman" w:hAnsi="Times New Roman" w:cs="Times New Roman"/>
          <w:sz w:val="22"/>
        </w:rPr>
        <w:t xml:space="preserve">de </w:t>
      </w:r>
      <w:r w:rsidR="00C02049" w:rsidRPr="00ED4611">
        <w:rPr>
          <w:rFonts w:ascii="Times New Roman" w:hAnsi="Times New Roman" w:cs="Times New Roman"/>
          <w:sz w:val="22"/>
        </w:rPr>
        <w:t>buenas prácticas ambientales y r</w:t>
      </w:r>
      <w:r w:rsidRPr="00ED4611">
        <w:rPr>
          <w:rFonts w:ascii="Times New Roman" w:hAnsi="Times New Roman" w:cs="Times New Roman"/>
          <w:sz w:val="22"/>
        </w:rPr>
        <w:t>esponsabilidad social e</w:t>
      </w:r>
      <w:r w:rsidR="0075643A" w:rsidRPr="00ED4611">
        <w:rPr>
          <w:rFonts w:ascii="Times New Roman" w:hAnsi="Times New Roman" w:cs="Times New Roman"/>
          <w:sz w:val="22"/>
        </w:rPr>
        <w:t>mpresarial.</w:t>
      </w:r>
    </w:p>
    <w:p w14:paraId="253CECB3"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Medición de huella de carbono.</w:t>
      </w:r>
    </w:p>
    <w:p w14:paraId="2D5165F2" w14:textId="77777777" w:rsidR="0075643A" w:rsidRPr="00ED4611" w:rsidRDefault="00C02049"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Producción</w:t>
      </w:r>
      <w:r w:rsidR="0075643A" w:rsidRPr="00ED4611">
        <w:rPr>
          <w:rFonts w:ascii="Times New Roman" w:hAnsi="Times New Roman" w:cs="Times New Roman"/>
          <w:sz w:val="22"/>
        </w:rPr>
        <w:t xml:space="preserve"> de línea base.</w:t>
      </w:r>
    </w:p>
    <w:p w14:paraId="26C0C35E"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Monitoreo</w:t>
      </w:r>
      <w:r w:rsidR="00C02049" w:rsidRPr="00ED4611">
        <w:rPr>
          <w:rFonts w:ascii="Times New Roman" w:hAnsi="Times New Roman" w:cs="Times New Roman"/>
          <w:sz w:val="22"/>
        </w:rPr>
        <w:t xml:space="preserve"> biológico</w:t>
      </w:r>
      <w:r w:rsidRPr="00ED4611">
        <w:rPr>
          <w:rFonts w:ascii="Times New Roman" w:hAnsi="Times New Roman" w:cs="Times New Roman"/>
          <w:sz w:val="22"/>
        </w:rPr>
        <w:t>.</w:t>
      </w:r>
    </w:p>
    <w:p w14:paraId="4C13A771"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Economía ambiental (valorización de servicios ambientales).</w:t>
      </w:r>
    </w:p>
    <w:p w14:paraId="290B8008"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Planes de desarrollo urbano y ecológico.</w:t>
      </w:r>
    </w:p>
    <w:p w14:paraId="393B6E8D"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Manuales de buenas prácticas.</w:t>
      </w:r>
    </w:p>
    <w:p w14:paraId="380CE12D" w14:textId="77777777" w:rsidR="0075643A" w:rsidRPr="00ED4611" w:rsidRDefault="00C02049"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Evaluación y desarrollo de políticas p</w:t>
      </w:r>
      <w:r w:rsidR="0075643A" w:rsidRPr="00ED4611">
        <w:rPr>
          <w:rFonts w:ascii="Times New Roman" w:hAnsi="Times New Roman" w:cs="Times New Roman"/>
          <w:sz w:val="22"/>
        </w:rPr>
        <w:t>úblicas.</w:t>
      </w:r>
    </w:p>
    <w:p w14:paraId="61275FE6"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Planes de manejo.</w:t>
      </w:r>
    </w:p>
    <w:p w14:paraId="3E96F19E"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Manejo integral de residuos sólidos.</w:t>
      </w:r>
    </w:p>
    <w:p w14:paraId="3FC005ED"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Certificaciones ambientales y de sustentabilidad.</w:t>
      </w:r>
    </w:p>
    <w:p w14:paraId="44B03289" w14:textId="77777777" w:rsidR="0075643A" w:rsidRPr="00ED4611" w:rsidRDefault="0075643A" w:rsidP="00463EB4">
      <w:pPr>
        <w:pStyle w:val="Prrafodelista"/>
        <w:numPr>
          <w:ilvl w:val="0"/>
          <w:numId w:val="4"/>
        </w:numPr>
        <w:spacing w:line="240" w:lineRule="auto"/>
        <w:jc w:val="left"/>
        <w:rPr>
          <w:rFonts w:ascii="Times New Roman" w:hAnsi="Times New Roman" w:cs="Times New Roman"/>
          <w:sz w:val="22"/>
        </w:rPr>
      </w:pPr>
      <w:r w:rsidRPr="00ED4611">
        <w:rPr>
          <w:rFonts w:ascii="Times New Roman" w:hAnsi="Times New Roman" w:cs="Times New Roman"/>
          <w:sz w:val="22"/>
        </w:rPr>
        <w:t>Talleres de educación</w:t>
      </w:r>
      <w:r w:rsidR="00C02049" w:rsidRPr="00ED4611">
        <w:rPr>
          <w:rFonts w:ascii="Times New Roman" w:hAnsi="Times New Roman" w:cs="Times New Roman"/>
          <w:sz w:val="22"/>
        </w:rPr>
        <w:t>.</w:t>
      </w:r>
    </w:p>
    <w:p w14:paraId="368F78A7" w14:textId="77777777" w:rsidR="00C02049" w:rsidRPr="00ED4611" w:rsidRDefault="00C02049" w:rsidP="00E7471E">
      <w:pPr>
        <w:pStyle w:val="Ttulo1"/>
        <w:rPr>
          <w:rFonts w:cs="Times New Roman"/>
        </w:rPr>
        <w:sectPr w:rsidR="00C02049" w:rsidRPr="00ED4611">
          <w:pgSz w:w="12240" w:h="15840"/>
          <w:pgMar w:top="1417" w:right="1701" w:bottom="1417" w:left="1701" w:header="708" w:footer="708" w:gutter="0"/>
          <w:cols w:space="708"/>
          <w:docGrid w:linePitch="360"/>
        </w:sectPr>
      </w:pPr>
    </w:p>
    <w:p w14:paraId="39147210" w14:textId="77777777" w:rsidR="00A83DFD" w:rsidRPr="00ED4611" w:rsidRDefault="00F1790B" w:rsidP="00E7471E">
      <w:pPr>
        <w:pStyle w:val="Ttulo1"/>
        <w:rPr>
          <w:rFonts w:cs="Times New Roman"/>
        </w:rPr>
      </w:pPr>
      <w:r w:rsidRPr="00ED4611">
        <w:rPr>
          <w:rFonts w:cs="Times New Roman"/>
        </w:rPr>
        <w:lastRenderedPageBreak/>
        <w:t>Explora</w:t>
      </w:r>
      <w:r w:rsidR="00A83DFD" w:rsidRPr="00ED4611">
        <w:rPr>
          <w:rFonts w:cs="Times New Roman"/>
        </w:rPr>
        <w:t xml:space="preserve"> </w:t>
      </w:r>
      <w:r w:rsidR="007E1502" w:rsidRPr="00ED4611">
        <w:rPr>
          <w:rFonts w:cs="Times New Roman"/>
        </w:rPr>
        <w:t>(*blog function)</w:t>
      </w:r>
    </w:p>
    <w:p w14:paraId="6068B005" w14:textId="77777777" w:rsidR="00F1790B" w:rsidRPr="00ED4611" w:rsidRDefault="007E1502" w:rsidP="004674CF">
      <w:pPr>
        <w:pStyle w:val="Ttulo2"/>
        <w:rPr>
          <w:rFonts w:cs="Times New Roman"/>
        </w:rPr>
      </w:pPr>
      <w:r w:rsidRPr="00ED4611">
        <w:rPr>
          <w:rFonts w:cs="Times New Roman"/>
        </w:rPr>
        <w:t>Research e</w:t>
      </w:r>
      <w:r w:rsidR="00F8062B" w:rsidRPr="00ED4611">
        <w:rPr>
          <w:rFonts w:cs="Times New Roman"/>
        </w:rPr>
        <w:t>xpeditions</w:t>
      </w:r>
    </w:p>
    <w:p w14:paraId="2B359259" w14:textId="77777777" w:rsidR="00F13D23" w:rsidRPr="00ED4611" w:rsidRDefault="00F13D23" w:rsidP="00F13D23">
      <w:pPr>
        <w:rPr>
          <w:rFonts w:cs="Times New Roman"/>
        </w:rPr>
      </w:pPr>
    </w:p>
    <w:p w14:paraId="413C34B4" w14:textId="18FD2361" w:rsidR="00F13D23" w:rsidRDefault="00A73D1B" w:rsidP="00F13D23">
      <w:pPr>
        <w:rPr>
          <w:rFonts w:cs="Times New Roman"/>
        </w:rPr>
      </w:pPr>
      <w:hyperlink r:id="rId59" w:history="1">
        <w:r w:rsidR="00B44233" w:rsidRPr="00F316E2">
          <w:rPr>
            <w:rStyle w:val="Hipervnculo"/>
            <w:rFonts w:cs="Times New Roman"/>
          </w:rPr>
          <w:t>https://www.youtube.com/channel/UCyDAZfjtYGK3JGQ7b2g-yLg</w:t>
        </w:r>
      </w:hyperlink>
    </w:p>
    <w:p w14:paraId="32763F9C" w14:textId="77777777" w:rsidR="00B44233" w:rsidRPr="00ED4611" w:rsidRDefault="00B44233" w:rsidP="00F13D23">
      <w:pPr>
        <w:rPr>
          <w:rFonts w:cs="Times New Roman"/>
        </w:rPr>
      </w:pPr>
    </w:p>
    <w:p w14:paraId="3B4DDFA8" w14:textId="77777777" w:rsidR="007E1502" w:rsidRPr="00ED4611" w:rsidRDefault="007E1502" w:rsidP="00F8062B">
      <w:pPr>
        <w:rPr>
          <w:rFonts w:cs="Times New Roman"/>
        </w:rPr>
      </w:pPr>
    </w:p>
    <w:p w14:paraId="358A16AF" w14:textId="77777777" w:rsidR="00A83DFD" w:rsidRPr="00A73D1B" w:rsidRDefault="007E1502" w:rsidP="00DE0BB6">
      <w:pPr>
        <w:rPr>
          <w:b/>
          <w:lang w:val="en-US"/>
        </w:rPr>
      </w:pPr>
      <w:r w:rsidRPr="00A73D1B">
        <w:rPr>
          <w:b/>
          <w:lang w:val="en-US"/>
        </w:rPr>
        <w:t xml:space="preserve">La </w:t>
      </w:r>
      <w:proofErr w:type="spellStart"/>
      <w:r w:rsidRPr="00A73D1B">
        <w:rPr>
          <w:b/>
          <w:lang w:val="en-US"/>
        </w:rPr>
        <w:t>liberí</w:t>
      </w:r>
      <w:r w:rsidR="00F1790B" w:rsidRPr="00A73D1B">
        <w:rPr>
          <w:b/>
          <w:lang w:val="en-US"/>
        </w:rPr>
        <w:t>a</w:t>
      </w:r>
      <w:proofErr w:type="spellEnd"/>
      <w:r w:rsidR="00F1790B" w:rsidRPr="00A73D1B">
        <w:rPr>
          <w:b/>
          <w:lang w:val="en-US"/>
        </w:rPr>
        <w:t xml:space="preserve"> </w:t>
      </w:r>
      <w:proofErr w:type="spellStart"/>
      <w:r w:rsidR="00F1790B" w:rsidRPr="00A73D1B">
        <w:rPr>
          <w:b/>
          <w:lang w:val="en-US"/>
        </w:rPr>
        <w:t>científica</w:t>
      </w:r>
      <w:proofErr w:type="spellEnd"/>
    </w:p>
    <w:p w14:paraId="29E9AB45" w14:textId="1ADC79C2" w:rsidR="00F13D23" w:rsidRPr="00A73D1B" w:rsidRDefault="00F13D23" w:rsidP="00F13D23">
      <w:pPr>
        <w:rPr>
          <w:rFonts w:cs="Times New Roman"/>
          <w:lang w:val="en-US"/>
        </w:rPr>
      </w:pPr>
      <w:r w:rsidRPr="00A73D1B">
        <w:rPr>
          <w:rFonts w:cs="Times New Roman"/>
          <w:highlight w:val="yellow"/>
          <w:lang w:val="en-US"/>
        </w:rPr>
        <w:t>Flo</w:t>
      </w:r>
      <w:r w:rsidR="0008154D" w:rsidRPr="00A73D1B">
        <w:rPr>
          <w:rFonts w:cs="Times New Roman"/>
          <w:highlight w:val="yellow"/>
          <w:lang w:val="en-US"/>
        </w:rPr>
        <w:t xml:space="preserve"> working on it</w:t>
      </w:r>
    </w:p>
    <w:p w14:paraId="045C37A2" w14:textId="77777777" w:rsidR="00F13D23" w:rsidRPr="00A73D1B" w:rsidRDefault="00F13D23" w:rsidP="00F13D23">
      <w:pPr>
        <w:rPr>
          <w:rFonts w:cs="Times New Roman"/>
          <w:lang w:val="en-US"/>
        </w:rPr>
      </w:pPr>
    </w:p>
    <w:p w14:paraId="60CEF2DA" w14:textId="77777777" w:rsidR="00E90321" w:rsidRPr="00B03640" w:rsidRDefault="00E90321" w:rsidP="00E90321">
      <w:pPr>
        <w:rPr>
          <w:rFonts w:cs="Times New Roman"/>
          <w:lang w:val="en-US"/>
        </w:rPr>
      </w:pPr>
      <w:r w:rsidRPr="00B03640">
        <w:rPr>
          <w:rFonts w:cs="Times New Roman"/>
          <w:lang w:val="en-US"/>
        </w:rPr>
        <w:t>REF + PDF (LINK)</w:t>
      </w:r>
    </w:p>
    <w:p w14:paraId="7E478D74" w14:textId="77777777" w:rsidR="00E90321" w:rsidRPr="00A73D1B" w:rsidRDefault="00E90321" w:rsidP="00E90321">
      <w:pPr>
        <w:rPr>
          <w:rFonts w:cs="Times New Roman"/>
        </w:rPr>
      </w:pPr>
      <w:r w:rsidRPr="00A73D1B">
        <w:rPr>
          <w:rFonts w:cs="Times New Roman"/>
        </w:rPr>
        <w:t>FOLDER CON PDFs</w:t>
      </w:r>
    </w:p>
    <w:p w14:paraId="1A0A8970" w14:textId="77777777" w:rsidR="00E90321" w:rsidRPr="00A73D1B" w:rsidRDefault="00E90321" w:rsidP="00E90321">
      <w:pPr>
        <w:rPr>
          <w:rFonts w:cs="Times New Roman"/>
        </w:rPr>
      </w:pPr>
    </w:p>
    <w:p w14:paraId="21474F8D" w14:textId="77777777" w:rsidR="00C02049" w:rsidRPr="00A73D1B" w:rsidRDefault="00C02049" w:rsidP="00E7471E">
      <w:pPr>
        <w:pStyle w:val="Ttulo1"/>
        <w:rPr>
          <w:rFonts w:cs="Times New Roman"/>
        </w:rPr>
        <w:sectPr w:rsidR="00C02049" w:rsidRPr="00A73D1B">
          <w:pgSz w:w="12240" w:h="15840"/>
          <w:pgMar w:top="1417" w:right="1701" w:bottom="1417" w:left="1701" w:header="708" w:footer="708" w:gutter="0"/>
          <w:cols w:space="708"/>
          <w:docGrid w:linePitch="360"/>
        </w:sectPr>
      </w:pPr>
    </w:p>
    <w:p w14:paraId="47C3A119" w14:textId="5205DD8D" w:rsidR="00A83DFD" w:rsidRPr="00ED4611" w:rsidRDefault="00F1790B" w:rsidP="00E7471E">
      <w:pPr>
        <w:pStyle w:val="Ttulo1"/>
        <w:rPr>
          <w:rFonts w:cs="Times New Roman"/>
        </w:rPr>
      </w:pPr>
      <w:r w:rsidRPr="00ED4611">
        <w:rPr>
          <w:rFonts w:cs="Times New Roman"/>
        </w:rPr>
        <w:lastRenderedPageBreak/>
        <w:t>Colaboraciones</w:t>
      </w:r>
      <w:r w:rsidR="0008154D">
        <w:rPr>
          <w:rFonts w:cs="Times New Roman"/>
        </w:rPr>
        <w:t xml:space="preserve"> </w:t>
      </w:r>
      <w:r w:rsidR="0008154D" w:rsidRPr="00973EA1">
        <w:rPr>
          <w:highlight w:val="red"/>
        </w:rPr>
        <w:t>foto</w:t>
      </w:r>
    </w:p>
    <w:p w14:paraId="370823DC" w14:textId="77777777" w:rsidR="00F1790B" w:rsidRPr="00ED4611" w:rsidRDefault="00F1790B" w:rsidP="003B43D1">
      <w:pPr>
        <w:rPr>
          <w:rFonts w:cs="Times New Roman"/>
          <w:b/>
        </w:rPr>
      </w:pPr>
      <w:r w:rsidRPr="00ED4611">
        <w:rPr>
          <w:rFonts w:cs="Times New Roman"/>
          <w:b/>
        </w:rPr>
        <w:t>Colaboraciones de investigación</w:t>
      </w:r>
    </w:p>
    <w:p w14:paraId="4E54785A" w14:textId="77777777" w:rsidR="003511B4" w:rsidRPr="00ED4611" w:rsidRDefault="003511B4" w:rsidP="003511B4">
      <w:pPr>
        <w:rPr>
          <w:rFonts w:cs="Times New Roman"/>
        </w:rPr>
      </w:pPr>
      <w:r w:rsidRPr="00ED4611">
        <w:rPr>
          <w:rFonts w:cs="Times New Roman"/>
        </w:rPr>
        <w:t>Uno de nuestros valores como organización es la colaboración, ya que entendemos que la manera más eficiente para avanzar y mejorar es trabajar en equipo. Actualmente hemos unido esfuerzos con importantes organizaciones a nivel internacional y esperamos establecer nuevas colaboraciones con organizaciones o personas con objetivos en común.</w:t>
      </w:r>
    </w:p>
    <w:p w14:paraId="1999EED6" w14:textId="77777777" w:rsidR="003511B4" w:rsidRPr="00ED4611" w:rsidRDefault="003511B4" w:rsidP="003511B4">
      <w:pPr>
        <w:rPr>
          <w:rFonts w:cs="Times New Roman"/>
        </w:rPr>
      </w:pPr>
    </w:p>
    <w:p w14:paraId="416C4EED" w14:textId="48202CD8" w:rsidR="003511B4" w:rsidRPr="00ED4611" w:rsidRDefault="003511B4" w:rsidP="003511B4">
      <w:pPr>
        <w:rPr>
          <w:rFonts w:cs="Times New Roman"/>
        </w:rPr>
      </w:pPr>
      <w:r w:rsidRPr="00ED4611">
        <w:rPr>
          <w:rFonts w:cs="Times New Roman"/>
          <w:b/>
        </w:rPr>
        <w:t xml:space="preserve">Mote Marine Laboratory: </w:t>
      </w:r>
      <w:r w:rsidRPr="00ED4611">
        <w:rPr>
          <w:rFonts w:cs="Times New Roman"/>
        </w:rPr>
        <w:t xml:space="preserve">es una organización no gubernamental y sin fines de lucro, dedicada a la investigación marina y </w:t>
      </w:r>
      <w:r w:rsidR="00F13D23" w:rsidRPr="00ED4611">
        <w:rPr>
          <w:rFonts w:cs="Times New Roman"/>
        </w:rPr>
        <w:t>localizada</w:t>
      </w:r>
      <w:r w:rsidRPr="00ED4611">
        <w:rPr>
          <w:rFonts w:cs="Times New Roman"/>
        </w:rPr>
        <w:t xml:space="preserve"> en la ciudad de Sarasota, Florida, EUA. </w:t>
      </w:r>
      <w:r w:rsidR="00F13D23" w:rsidRPr="00ED4611">
        <w:rPr>
          <w:rFonts w:cs="Times New Roman"/>
        </w:rPr>
        <w:t>El Mote Marine Lab</w:t>
      </w:r>
      <w:r w:rsidRPr="00ED4611">
        <w:rPr>
          <w:rFonts w:cs="Times New Roman"/>
        </w:rPr>
        <w:t xml:space="preserve"> </w:t>
      </w:r>
      <w:r w:rsidR="00F13D23" w:rsidRPr="00ED4611">
        <w:rPr>
          <w:rFonts w:cs="Times New Roman"/>
        </w:rPr>
        <w:t xml:space="preserve">fue </w:t>
      </w:r>
      <w:r w:rsidRPr="00ED4611">
        <w:rPr>
          <w:rFonts w:cs="Times New Roman"/>
        </w:rPr>
        <w:t>fundad</w:t>
      </w:r>
      <w:r w:rsidR="00F13D23" w:rsidRPr="00ED4611">
        <w:rPr>
          <w:rFonts w:cs="Times New Roman"/>
        </w:rPr>
        <w:t>o</w:t>
      </w:r>
      <w:r w:rsidRPr="00ED4611">
        <w:rPr>
          <w:rFonts w:cs="Times New Roman"/>
        </w:rPr>
        <w:t xml:space="preserve"> en 1955 por Eugenie Clark en Placida, Florida como Cape Haze Marine Laboratory. El objetivo del Mote Marine Lab es innovar y avanzar en la ciencia e investigación del mar, a través de sus laboratorios de investigación, acuario y programas de educación.</w:t>
      </w:r>
      <w:r w:rsidR="00F13D23" w:rsidRPr="00ED4611">
        <w:rPr>
          <w:rFonts w:cs="Times New Roman"/>
        </w:rPr>
        <w:t xml:space="preserve"> </w:t>
      </w:r>
      <w:r w:rsidR="00EC1425" w:rsidRPr="00ED4611">
        <w:rPr>
          <w:rFonts w:cs="Times New Roman"/>
        </w:rPr>
        <w:t>Este centro de investigación</w:t>
      </w:r>
      <w:r w:rsidR="00FE508B" w:rsidRPr="00ED4611">
        <w:rPr>
          <w:rFonts w:cs="Times New Roman"/>
        </w:rPr>
        <w:t xml:space="preserve"> tiene múltiples investigadores y laboratorios trabajando en varios temas relacionados a tiburones y rayas. </w:t>
      </w:r>
      <w:r w:rsidR="0008154D" w:rsidRPr="006143A7">
        <w:rPr>
          <w:highlight w:val="red"/>
        </w:rPr>
        <w:t>logo en carpeta</w:t>
      </w:r>
    </w:p>
    <w:p w14:paraId="731CA300" w14:textId="77777777" w:rsidR="00EC1425" w:rsidRPr="00ED4611" w:rsidRDefault="00EC1425" w:rsidP="003511B4">
      <w:pPr>
        <w:rPr>
          <w:rFonts w:cs="Times New Roman"/>
        </w:rPr>
      </w:pPr>
    </w:p>
    <w:p w14:paraId="2CA62D17" w14:textId="77777777" w:rsidR="003B43D1" w:rsidRPr="00ED4611" w:rsidRDefault="00A73D1B" w:rsidP="003511B4">
      <w:pPr>
        <w:rPr>
          <w:rFonts w:cs="Times New Roman"/>
        </w:rPr>
      </w:pPr>
      <w:hyperlink r:id="rId60" w:history="1">
        <w:r w:rsidR="00FE508B" w:rsidRPr="00ED4611">
          <w:rPr>
            <w:rStyle w:val="Hipervnculo"/>
            <w:rFonts w:cs="Times New Roman"/>
          </w:rPr>
          <w:t>https://mote.org/</w:t>
        </w:r>
      </w:hyperlink>
      <w:r w:rsidR="00FE508B" w:rsidRPr="00ED4611">
        <w:rPr>
          <w:rFonts w:cs="Times New Roman"/>
        </w:rPr>
        <w:t xml:space="preserve"> </w:t>
      </w:r>
    </w:p>
    <w:p w14:paraId="7E1C8905" w14:textId="77777777" w:rsidR="003B43D1" w:rsidRPr="00ED4611" w:rsidRDefault="00A73D1B" w:rsidP="003511B4">
      <w:pPr>
        <w:rPr>
          <w:rFonts w:cs="Times New Roman"/>
        </w:rPr>
      </w:pPr>
      <w:hyperlink r:id="rId61" w:history="1">
        <w:r w:rsidR="00F13D23" w:rsidRPr="00ED4611">
          <w:rPr>
            <w:rStyle w:val="Hipervnculo"/>
            <w:rFonts w:cs="Times New Roman"/>
          </w:rPr>
          <w:t>https://mote.org/research/program/spotted-eagle-ray-conservation</w:t>
        </w:r>
      </w:hyperlink>
      <w:r w:rsidR="00F13D23" w:rsidRPr="00ED4611">
        <w:rPr>
          <w:rFonts w:cs="Times New Roman"/>
        </w:rPr>
        <w:t xml:space="preserve"> </w:t>
      </w:r>
    </w:p>
    <w:p w14:paraId="27C17177" w14:textId="77777777" w:rsidR="00F13D23" w:rsidRPr="00ED4611" w:rsidRDefault="00F13D23" w:rsidP="003511B4">
      <w:pPr>
        <w:rPr>
          <w:rFonts w:cs="Times New Roman"/>
        </w:rPr>
      </w:pPr>
    </w:p>
    <w:p w14:paraId="432AA464" w14:textId="6732A542" w:rsidR="003511B4" w:rsidRPr="00ED4611" w:rsidRDefault="003511B4" w:rsidP="003511B4">
      <w:pPr>
        <w:rPr>
          <w:rFonts w:cs="Times New Roman"/>
        </w:rPr>
      </w:pPr>
      <w:r w:rsidRPr="00ED4611">
        <w:rPr>
          <w:rFonts w:cs="Times New Roman"/>
          <w:b/>
        </w:rPr>
        <w:t>Cozumel Ocean Research:</w:t>
      </w:r>
      <w:r w:rsidRPr="00ED4611">
        <w:rPr>
          <w:rFonts w:cs="Times New Roman"/>
        </w:rPr>
        <w:t xml:space="preserve"> es una organización no gubernamental y sin fines de lucro, formada por amates de la naturaleza que llegaron a la Isla de Cozumel de diferentes partes del mundo.  COR entiende que la forma más efectiva de proteger y conservar algo es conocerlo y reconocer el valor e importancia que tiene en nuestras vidas. Esta organización desarrolla diferentes proyectos de investigación, algunos de estos se centran en especies emblemáticas que habitan o migran a la Isla de Cozumel, problemas de contaminación, entre otros. Con los resultados de las investigaciones será posible diseñar campañas de conservación y educación para la protección de las especies y su hábitat.</w:t>
      </w:r>
      <w:r w:rsidR="0008154D">
        <w:rPr>
          <w:rFonts w:cs="Times New Roman"/>
        </w:rPr>
        <w:t xml:space="preserve"> </w:t>
      </w:r>
      <w:r w:rsidR="0008154D" w:rsidRPr="006143A7">
        <w:rPr>
          <w:highlight w:val="red"/>
        </w:rPr>
        <w:t>logo en carpeta</w:t>
      </w:r>
    </w:p>
    <w:p w14:paraId="55F17914" w14:textId="77777777" w:rsidR="003B43D1" w:rsidRPr="00ED4611" w:rsidRDefault="003B43D1" w:rsidP="003511B4">
      <w:pPr>
        <w:rPr>
          <w:rFonts w:cs="Times New Roman"/>
        </w:rPr>
      </w:pPr>
    </w:p>
    <w:p w14:paraId="2BBECB8F" w14:textId="77777777" w:rsidR="003B43D1" w:rsidRPr="00ED4611" w:rsidRDefault="00A73D1B" w:rsidP="003511B4">
      <w:pPr>
        <w:rPr>
          <w:rFonts w:cs="Times New Roman"/>
        </w:rPr>
      </w:pPr>
      <w:hyperlink r:id="rId62" w:history="1">
        <w:r w:rsidR="00F13D23" w:rsidRPr="00ED4611">
          <w:rPr>
            <w:rStyle w:val="Hipervnculo"/>
            <w:rFonts w:cs="Times New Roman"/>
          </w:rPr>
          <w:t>http://cozumeloceanresearch.org/</w:t>
        </w:r>
      </w:hyperlink>
    </w:p>
    <w:p w14:paraId="5193F7E0" w14:textId="77777777" w:rsidR="00F13D23" w:rsidRPr="00ED4611" w:rsidRDefault="00F13D23" w:rsidP="003511B4">
      <w:pPr>
        <w:rPr>
          <w:rFonts w:cs="Times New Roman"/>
        </w:rPr>
      </w:pPr>
    </w:p>
    <w:p w14:paraId="34993ECB" w14:textId="77777777" w:rsidR="003511B4" w:rsidRPr="00ED4611" w:rsidRDefault="003511B4" w:rsidP="003511B4">
      <w:pPr>
        <w:rPr>
          <w:rFonts w:cs="Times New Roman"/>
          <w:shd w:val="clear" w:color="auto" w:fill="FFFFFF"/>
        </w:rPr>
      </w:pPr>
      <w:r w:rsidRPr="00ED4611">
        <w:rPr>
          <w:rFonts w:cs="Times New Roman"/>
          <w:b/>
          <w:shd w:val="clear" w:color="auto" w:fill="FFFFFF"/>
        </w:rPr>
        <w:t>El Colegio de la Frontera Sur (ECOSUR):</w:t>
      </w:r>
      <w:r w:rsidRPr="00ED4611">
        <w:rPr>
          <w:rFonts w:cs="Times New Roman"/>
          <w:shd w:val="clear" w:color="auto" w:fill="FFFFFF"/>
        </w:rPr>
        <w:t xml:space="preserve"> es un centro público de investigación científica, que busca contribuir al desarrollo sustentable de la frontera sur de México, Centroamérica y el Caribe a través de la generación de conocimientos, la formación de recursos humanos y la vinculación desde las ciencias sociales y naturales.</w:t>
      </w:r>
      <w:r w:rsidR="00F13D23" w:rsidRPr="00ED4611">
        <w:rPr>
          <w:rFonts w:cs="Times New Roman"/>
          <w:shd w:val="clear" w:color="auto" w:fill="FFFFFF"/>
        </w:rPr>
        <w:t xml:space="preserve"> ECOSUR cuenta con un laboratorio de investigación de recursos pesqueros en el sur del Golfo de México. </w:t>
      </w:r>
    </w:p>
    <w:p w14:paraId="760AB33B" w14:textId="77777777" w:rsidR="003B43D1" w:rsidRPr="00ED4611" w:rsidRDefault="003B43D1" w:rsidP="003511B4">
      <w:pPr>
        <w:rPr>
          <w:rFonts w:cs="Times New Roman"/>
          <w:shd w:val="clear" w:color="auto" w:fill="FFFFFF"/>
        </w:rPr>
      </w:pPr>
    </w:p>
    <w:p w14:paraId="138AD533" w14:textId="77777777" w:rsidR="003B43D1" w:rsidRPr="00ED4611" w:rsidRDefault="00A73D1B" w:rsidP="003511B4">
      <w:pPr>
        <w:rPr>
          <w:rFonts w:cs="Times New Roman"/>
          <w:shd w:val="clear" w:color="auto" w:fill="FFFFFF"/>
        </w:rPr>
      </w:pPr>
      <w:hyperlink r:id="rId63" w:history="1">
        <w:r w:rsidR="00F13D23" w:rsidRPr="00ED4611">
          <w:rPr>
            <w:rStyle w:val="Hipervnculo"/>
            <w:rFonts w:cs="Times New Roman"/>
            <w:shd w:val="clear" w:color="auto" w:fill="FFFFFF"/>
          </w:rPr>
          <w:t>http://pesqueriasecosur.wix.com/campeche</w:t>
        </w:r>
      </w:hyperlink>
      <w:r w:rsidR="00F13D23" w:rsidRPr="00ED4611">
        <w:rPr>
          <w:rFonts w:cs="Times New Roman"/>
          <w:shd w:val="clear" w:color="auto" w:fill="FFFFFF"/>
        </w:rPr>
        <w:t xml:space="preserve"> </w:t>
      </w:r>
    </w:p>
    <w:p w14:paraId="5021B542" w14:textId="77777777" w:rsidR="00F13D23" w:rsidRPr="00ED4611" w:rsidRDefault="00F13D23" w:rsidP="003511B4">
      <w:pPr>
        <w:rPr>
          <w:rFonts w:cs="Times New Roman"/>
        </w:rPr>
      </w:pPr>
    </w:p>
    <w:p w14:paraId="38337381" w14:textId="5887344B" w:rsidR="003511B4" w:rsidRPr="00ED4611" w:rsidRDefault="003511B4" w:rsidP="003511B4">
      <w:pPr>
        <w:rPr>
          <w:rFonts w:cs="Times New Roman"/>
        </w:rPr>
      </w:pPr>
      <w:r w:rsidRPr="00ED4611">
        <w:rPr>
          <w:rFonts w:cs="Times New Roman"/>
          <w:b/>
        </w:rPr>
        <w:t xml:space="preserve">Universidad de la Habana: </w:t>
      </w:r>
      <w:r w:rsidR="00771D18">
        <w:rPr>
          <w:rFonts w:cs="Times New Roman"/>
        </w:rPr>
        <w:t>El C</w:t>
      </w:r>
      <w:r w:rsidRPr="00ED4611">
        <w:rPr>
          <w:rFonts w:cs="Times New Roman"/>
        </w:rPr>
        <w:t>entro de Investigaciones Marinas de esta universidad contribuye a la conservación del ambiente y al desarrollo sostenible a través de la integración de la investigación científica y la formación continua de los profesionales en Biología Marina, Acuicultura y Manejo Costero, con un enfoque multidisciplinario y de excelencia.</w:t>
      </w:r>
      <w:r w:rsidR="0008154D">
        <w:rPr>
          <w:rFonts w:cs="Times New Roman"/>
        </w:rPr>
        <w:t xml:space="preserve"> </w:t>
      </w:r>
      <w:r w:rsidR="0008154D" w:rsidRPr="006143A7">
        <w:rPr>
          <w:highlight w:val="red"/>
        </w:rPr>
        <w:t>logo en carpeta</w:t>
      </w:r>
    </w:p>
    <w:p w14:paraId="28E2DD21" w14:textId="77777777" w:rsidR="003B43D1" w:rsidRPr="00ED4611" w:rsidRDefault="003B43D1" w:rsidP="003511B4">
      <w:pPr>
        <w:rPr>
          <w:rFonts w:cs="Times New Roman"/>
        </w:rPr>
      </w:pPr>
    </w:p>
    <w:p w14:paraId="0FB59C75" w14:textId="77777777" w:rsidR="0008154D" w:rsidRDefault="00A73D1B" w:rsidP="0008154D">
      <w:hyperlink r:id="rId64" w:history="1">
        <w:r w:rsidR="0008154D" w:rsidRPr="008E3496">
          <w:rPr>
            <w:rStyle w:val="Hipervnculo"/>
          </w:rPr>
          <w:t>http://www.cim.uh.cu/portada.php?lang=es</w:t>
        </w:r>
      </w:hyperlink>
    </w:p>
    <w:p w14:paraId="0A81AF11" w14:textId="77777777" w:rsidR="003511B4" w:rsidRPr="00ED4611" w:rsidRDefault="003511B4" w:rsidP="003511B4">
      <w:pPr>
        <w:rPr>
          <w:rFonts w:cs="Times New Roman"/>
        </w:rPr>
      </w:pPr>
    </w:p>
    <w:p w14:paraId="2C25E59C" w14:textId="77777777" w:rsidR="00F1790B" w:rsidRPr="00ED4611" w:rsidRDefault="00F1790B" w:rsidP="004674CF">
      <w:pPr>
        <w:pStyle w:val="Ttulo2"/>
        <w:rPr>
          <w:rFonts w:cs="Times New Roman"/>
        </w:rPr>
      </w:pPr>
      <w:r w:rsidRPr="00ED4611">
        <w:rPr>
          <w:rFonts w:cs="Times New Roman"/>
        </w:rPr>
        <w:t>Colaboraciones de educación</w:t>
      </w:r>
    </w:p>
    <w:p w14:paraId="0A690878" w14:textId="77777777" w:rsidR="0008154D" w:rsidRDefault="0008154D" w:rsidP="0008154D">
      <w:pPr>
        <w:rPr>
          <w:b/>
        </w:rPr>
      </w:pPr>
    </w:p>
    <w:p w14:paraId="13408839" w14:textId="78922426" w:rsidR="0008154D" w:rsidRDefault="0008154D" w:rsidP="0008154D">
      <w:r>
        <w:rPr>
          <w:b/>
        </w:rPr>
        <w:t xml:space="preserve">Derechos Humanos BUS (DhBuS): </w:t>
      </w:r>
      <w:r>
        <w:t>Busca a</w:t>
      </w:r>
      <w:r w:rsidRPr="00157F99">
        <w:t xml:space="preserve">provechar el potencial del cine como generador de conciencia, y a las actividades artístico-culturales como catalizadoras de la creatividad, la acción y el aprendizaje, para actuar a favor del mejoramiento del medio ambiente, de </w:t>
      </w:r>
      <w:r w:rsidRPr="00157F99">
        <w:lastRenderedPageBreak/>
        <w:t>la calidad de vida de las personas y de la salud de los ecosistemas</w:t>
      </w:r>
      <w:r>
        <w:t>. Esta iniciativa considera</w:t>
      </w:r>
      <w:r w:rsidRPr="00157F99">
        <w:t xml:space="preserve"> al ser humano y a la naturaleza un binomio necesario para lograr el equilibrio social y ecológico.</w:t>
      </w:r>
      <w:r>
        <w:t xml:space="preserve"> </w:t>
      </w:r>
      <w:r w:rsidRPr="006143A7">
        <w:rPr>
          <w:highlight w:val="red"/>
        </w:rPr>
        <w:t>logo en carpeta</w:t>
      </w:r>
    </w:p>
    <w:p w14:paraId="2DB6A2D0" w14:textId="77777777" w:rsidR="0008154D" w:rsidRDefault="0008154D" w:rsidP="0008154D"/>
    <w:p w14:paraId="5290D091" w14:textId="77777777" w:rsidR="0008154D" w:rsidRDefault="00A73D1B" w:rsidP="0008154D">
      <w:pPr>
        <w:rPr>
          <w:b/>
        </w:rPr>
      </w:pPr>
      <w:hyperlink r:id="rId65" w:history="1">
        <w:r w:rsidR="0008154D" w:rsidRPr="002B6D60">
          <w:rPr>
            <w:rStyle w:val="Hipervnculo"/>
            <w:b/>
          </w:rPr>
          <w:t>http://www.dhbusproject.org/</w:t>
        </w:r>
      </w:hyperlink>
    </w:p>
    <w:p w14:paraId="189E1DB3" w14:textId="77777777" w:rsidR="0008154D" w:rsidRDefault="00A73D1B" w:rsidP="0008154D">
      <w:pPr>
        <w:rPr>
          <w:b/>
        </w:rPr>
      </w:pPr>
      <w:hyperlink r:id="rId66" w:history="1">
        <w:r w:rsidR="0008154D" w:rsidRPr="002B6D60">
          <w:rPr>
            <w:rStyle w:val="Hipervnculo"/>
            <w:b/>
          </w:rPr>
          <w:t>https://www.facebook.com/dhbusproject.org/timeline</w:t>
        </w:r>
      </w:hyperlink>
    </w:p>
    <w:p w14:paraId="3174ABE3" w14:textId="77777777" w:rsidR="0008154D" w:rsidRDefault="0008154D" w:rsidP="004674CF">
      <w:pPr>
        <w:pStyle w:val="Ttulo2"/>
        <w:rPr>
          <w:rFonts w:cs="Times New Roman"/>
        </w:rPr>
      </w:pPr>
    </w:p>
    <w:p w14:paraId="44E6619F" w14:textId="7A768FB9" w:rsidR="00A83DFD" w:rsidRPr="00ED4611" w:rsidRDefault="00F1790B" w:rsidP="004674CF">
      <w:pPr>
        <w:pStyle w:val="Ttulo2"/>
        <w:rPr>
          <w:rFonts w:cs="Times New Roman"/>
        </w:rPr>
      </w:pPr>
      <w:r w:rsidRPr="00ED4611">
        <w:rPr>
          <w:rFonts w:cs="Times New Roman"/>
        </w:rPr>
        <w:t>Benefactores</w:t>
      </w:r>
    </w:p>
    <w:p w14:paraId="553BE355" w14:textId="77777777" w:rsidR="003511B4" w:rsidRPr="00ED4611" w:rsidRDefault="003511B4" w:rsidP="003511B4">
      <w:pPr>
        <w:rPr>
          <w:rFonts w:cs="Times New Roman"/>
          <w:lang w:eastAsia="es-MX"/>
        </w:rPr>
      </w:pPr>
      <w:r w:rsidRPr="00ED4611">
        <w:rPr>
          <w:rFonts w:cs="Times New Roman"/>
          <w:lang w:eastAsia="es-MX"/>
        </w:rPr>
        <w:t>Blue Core A.C. ha recibido el apoyo y respaldo de un importante número de organizaciones, instituciones públicas, empresas privadas y de personas de manera individual. Gracias a aquellos que creen junto con nosotros en este importante proyecto por una cultura de conservación marina  y bien común para nuestra sociedad, hemos logrado avanzar en nuestros proyectos.</w:t>
      </w:r>
    </w:p>
    <w:p w14:paraId="758D1429" w14:textId="77777777" w:rsidR="003511B4" w:rsidRPr="00ED4611" w:rsidRDefault="003511B4" w:rsidP="003511B4">
      <w:pPr>
        <w:rPr>
          <w:rFonts w:cs="Times New Roman"/>
          <w:lang w:eastAsia="es-MX"/>
        </w:rPr>
      </w:pPr>
      <w:r w:rsidRPr="00ED4611">
        <w:rPr>
          <w:rFonts w:cs="Times New Roman"/>
          <w:lang w:eastAsia="es-MX"/>
        </w:rPr>
        <w:br/>
        <w:t>Queremos agradecer por su compromiso con el medio ambiente marino a todas ellas:</w:t>
      </w:r>
    </w:p>
    <w:p w14:paraId="404B5265" w14:textId="77777777" w:rsidR="003511B4" w:rsidRPr="00ED4611" w:rsidRDefault="003511B4" w:rsidP="003511B4">
      <w:pPr>
        <w:rPr>
          <w:rFonts w:cs="Times New Roman"/>
          <w:lang w:eastAsia="es-MX"/>
        </w:rPr>
      </w:pPr>
    </w:p>
    <w:p w14:paraId="589DE28A" w14:textId="77777777" w:rsidR="00300BC9" w:rsidRDefault="00300BC9" w:rsidP="00300BC9">
      <w:pPr>
        <w:rPr>
          <w:lang w:eastAsia="es-MX"/>
        </w:rPr>
      </w:pPr>
      <w:r w:rsidRPr="006143A7">
        <w:rPr>
          <w:highlight w:val="red"/>
        </w:rPr>
        <w:t>logo en carpeta</w:t>
      </w:r>
      <w:r>
        <w:rPr>
          <w:lang w:eastAsia="es-MX"/>
        </w:rPr>
        <w:t xml:space="preserve"> </w:t>
      </w:r>
    </w:p>
    <w:p w14:paraId="5EF131A1" w14:textId="22AD1C4D" w:rsidR="003511B4" w:rsidRDefault="003511B4" w:rsidP="003511B4">
      <w:pPr>
        <w:rPr>
          <w:rFonts w:cs="Times New Roman"/>
        </w:rPr>
      </w:pPr>
    </w:p>
    <w:p w14:paraId="56683B8F" w14:textId="77777777" w:rsidR="00300BC9" w:rsidRPr="00A73D1B" w:rsidRDefault="00300BC9" w:rsidP="00300BC9">
      <w:pPr>
        <w:rPr>
          <w:lang w:eastAsia="es-MX"/>
        </w:rPr>
      </w:pPr>
      <w:r w:rsidRPr="00A73D1B">
        <w:rPr>
          <w:lang w:eastAsia="es-MX"/>
        </w:rPr>
        <w:t>Mote marine lab</w:t>
      </w:r>
    </w:p>
    <w:p w14:paraId="77C1C7A5" w14:textId="77777777" w:rsidR="00300BC9" w:rsidRDefault="00A704BF" w:rsidP="00300BC9">
      <w:pPr>
        <w:rPr>
          <w:lang w:val="en-US" w:eastAsia="es-MX"/>
        </w:rPr>
      </w:pPr>
      <w:hyperlink r:id="rId67" w:history="1">
        <w:r w:rsidR="00300BC9" w:rsidRPr="008E3496">
          <w:rPr>
            <w:rStyle w:val="Hipervnculo"/>
            <w:lang w:val="en-US" w:eastAsia="es-MX"/>
          </w:rPr>
          <w:t>https://mote.org/</w:t>
        </w:r>
      </w:hyperlink>
    </w:p>
    <w:p w14:paraId="1F7944F4" w14:textId="77777777" w:rsidR="00300BC9" w:rsidRDefault="00300BC9" w:rsidP="00300BC9">
      <w:pPr>
        <w:rPr>
          <w:lang w:val="en-US" w:eastAsia="es-MX"/>
        </w:rPr>
      </w:pPr>
    </w:p>
    <w:p w14:paraId="2A67A42B" w14:textId="17B51E14" w:rsidR="00300BC9" w:rsidRPr="00333D68" w:rsidRDefault="00300BC9" w:rsidP="00300BC9">
      <w:pPr>
        <w:rPr>
          <w:lang w:val="en-US" w:eastAsia="es-MX"/>
        </w:rPr>
      </w:pPr>
      <w:r>
        <w:rPr>
          <w:lang w:val="en-US" w:eastAsia="es-MX"/>
        </w:rPr>
        <w:t>Save Our S</w:t>
      </w:r>
      <w:r w:rsidRPr="00333D68">
        <w:rPr>
          <w:lang w:val="en-US" w:eastAsia="es-MX"/>
        </w:rPr>
        <w:t>eas</w:t>
      </w:r>
      <w:r>
        <w:rPr>
          <w:lang w:val="en-US" w:eastAsia="es-MX"/>
        </w:rPr>
        <w:t xml:space="preserve"> Foundation</w:t>
      </w:r>
    </w:p>
    <w:p w14:paraId="6511BC18" w14:textId="77777777" w:rsidR="00300BC9" w:rsidRPr="00333D68" w:rsidRDefault="00A704BF" w:rsidP="00300BC9">
      <w:pPr>
        <w:rPr>
          <w:lang w:val="en-US" w:eastAsia="es-MX"/>
        </w:rPr>
      </w:pPr>
      <w:hyperlink r:id="rId68" w:history="1">
        <w:r w:rsidR="00300BC9" w:rsidRPr="00333D68">
          <w:rPr>
            <w:rStyle w:val="Hipervnculo"/>
            <w:lang w:val="en-US" w:eastAsia="es-MX"/>
          </w:rPr>
          <w:t>http://saveourseas.com/</w:t>
        </w:r>
      </w:hyperlink>
    </w:p>
    <w:p w14:paraId="67A8E946" w14:textId="77777777" w:rsidR="00300BC9" w:rsidRDefault="00300BC9" w:rsidP="00300BC9">
      <w:pPr>
        <w:rPr>
          <w:lang w:val="en-US" w:eastAsia="es-MX"/>
        </w:rPr>
      </w:pPr>
      <w:r>
        <w:rPr>
          <w:lang w:val="en-US" w:eastAsia="es-MX"/>
        </w:rPr>
        <w:t xml:space="preserve"> </w:t>
      </w:r>
    </w:p>
    <w:p w14:paraId="46B9A03F" w14:textId="77777777" w:rsidR="00300BC9" w:rsidRPr="00FA6D33" w:rsidRDefault="00300BC9" w:rsidP="00300BC9">
      <w:pPr>
        <w:rPr>
          <w:lang w:val="en-US" w:eastAsia="es-MX"/>
        </w:rPr>
      </w:pPr>
      <w:r>
        <w:rPr>
          <w:lang w:val="en-US" w:eastAsia="es-MX"/>
        </w:rPr>
        <w:t>Disney C</w:t>
      </w:r>
      <w:r w:rsidRPr="00FA6D33">
        <w:rPr>
          <w:lang w:val="en-US" w:eastAsia="es-MX"/>
        </w:rPr>
        <w:t>onservation</w:t>
      </w:r>
      <w:r>
        <w:rPr>
          <w:lang w:val="en-US" w:eastAsia="es-MX"/>
        </w:rPr>
        <w:t xml:space="preserve"> Fund</w:t>
      </w:r>
    </w:p>
    <w:p w14:paraId="5A457C68" w14:textId="77777777" w:rsidR="00300BC9" w:rsidRDefault="00A704BF" w:rsidP="00300BC9">
      <w:pPr>
        <w:rPr>
          <w:lang w:val="en-US" w:eastAsia="es-MX"/>
        </w:rPr>
      </w:pPr>
      <w:hyperlink r:id="rId69" w:anchor="disney-conservation-fund" w:history="1">
        <w:r w:rsidR="00300BC9" w:rsidRPr="008E3496">
          <w:rPr>
            <w:rStyle w:val="Hipervnculo"/>
            <w:lang w:val="en-US" w:eastAsia="es-MX"/>
          </w:rPr>
          <w:t>https://thewaltdisneycompany.com/environment/#disney-conservation-fund</w:t>
        </w:r>
      </w:hyperlink>
    </w:p>
    <w:p w14:paraId="61D0491C" w14:textId="77777777" w:rsidR="00300BC9" w:rsidRDefault="00300BC9" w:rsidP="00300BC9">
      <w:pPr>
        <w:rPr>
          <w:lang w:val="en-US" w:eastAsia="es-MX"/>
        </w:rPr>
      </w:pPr>
    </w:p>
    <w:p w14:paraId="78A52608" w14:textId="36C294B9" w:rsidR="00300BC9" w:rsidRPr="00A73D1B" w:rsidRDefault="00300BC9" w:rsidP="00300BC9">
      <w:pPr>
        <w:rPr>
          <w:lang w:val="en-US" w:eastAsia="es-MX"/>
        </w:rPr>
      </w:pPr>
      <w:proofErr w:type="spellStart"/>
      <w:r w:rsidRPr="00A73D1B">
        <w:rPr>
          <w:lang w:val="en-US" w:eastAsia="es-MX"/>
        </w:rPr>
        <w:t>Akumal</w:t>
      </w:r>
      <w:proofErr w:type="spellEnd"/>
      <w:r w:rsidRPr="00A73D1B">
        <w:rPr>
          <w:lang w:val="en-US" w:eastAsia="es-MX"/>
        </w:rPr>
        <w:t xml:space="preserve"> Dive Center</w:t>
      </w:r>
    </w:p>
    <w:p w14:paraId="72B0F4AB" w14:textId="77777777" w:rsidR="00300BC9" w:rsidRPr="00A73D1B" w:rsidRDefault="00A704BF" w:rsidP="00300BC9">
      <w:pPr>
        <w:rPr>
          <w:lang w:val="en-US" w:eastAsia="es-MX"/>
        </w:rPr>
      </w:pPr>
      <w:hyperlink r:id="rId70" w:history="1">
        <w:r w:rsidR="00300BC9" w:rsidRPr="00A73D1B">
          <w:rPr>
            <w:rStyle w:val="Hipervnculo"/>
            <w:lang w:val="en-US" w:eastAsia="es-MX"/>
          </w:rPr>
          <w:t>http://akumaldivecenter.com/index.html</w:t>
        </w:r>
      </w:hyperlink>
    </w:p>
    <w:p w14:paraId="09A73664" w14:textId="77777777" w:rsidR="00300BC9" w:rsidRPr="00A73D1B" w:rsidRDefault="00300BC9" w:rsidP="00300BC9">
      <w:pPr>
        <w:rPr>
          <w:lang w:val="en-US" w:eastAsia="es-MX"/>
        </w:rPr>
      </w:pPr>
    </w:p>
    <w:p w14:paraId="6EDE4DF4" w14:textId="77777777" w:rsidR="00300BC9" w:rsidRPr="00A73D1B" w:rsidRDefault="00300BC9" w:rsidP="00300BC9">
      <w:pPr>
        <w:rPr>
          <w:lang w:val="en-US" w:eastAsia="es-MX"/>
        </w:rPr>
      </w:pPr>
      <w:proofErr w:type="spellStart"/>
      <w:r w:rsidRPr="00A73D1B">
        <w:rPr>
          <w:lang w:val="en-US" w:eastAsia="es-MX"/>
        </w:rPr>
        <w:t>Aquaworld</w:t>
      </w:r>
      <w:proofErr w:type="spellEnd"/>
    </w:p>
    <w:p w14:paraId="6161693F" w14:textId="77777777" w:rsidR="00300BC9" w:rsidRPr="00A73D1B" w:rsidRDefault="00A704BF" w:rsidP="00300BC9">
      <w:pPr>
        <w:rPr>
          <w:lang w:val="en-US" w:eastAsia="es-MX"/>
        </w:rPr>
      </w:pPr>
      <w:hyperlink r:id="rId71" w:history="1">
        <w:r w:rsidR="00300BC9" w:rsidRPr="00A73D1B">
          <w:rPr>
            <w:rStyle w:val="Hipervnculo"/>
            <w:lang w:val="en-US" w:eastAsia="es-MX"/>
          </w:rPr>
          <w:t>https://aquaworld.com.mx/en/</w:t>
        </w:r>
      </w:hyperlink>
    </w:p>
    <w:p w14:paraId="710F8D65" w14:textId="77777777" w:rsidR="00300BC9" w:rsidRPr="00A73D1B" w:rsidRDefault="00300BC9" w:rsidP="00300BC9">
      <w:pPr>
        <w:rPr>
          <w:lang w:val="en-US" w:eastAsia="es-MX"/>
        </w:rPr>
      </w:pPr>
    </w:p>
    <w:p w14:paraId="43B52E6F" w14:textId="77777777" w:rsidR="00300BC9" w:rsidRPr="00A73D1B" w:rsidRDefault="00300BC9" w:rsidP="00300BC9">
      <w:pPr>
        <w:rPr>
          <w:lang w:eastAsia="es-MX"/>
        </w:rPr>
      </w:pPr>
      <w:r w:rsidRPr="00A73D1B">
        <w:rPr>
          <w:lang w:eastAsia="es-MX"/>
        </w:rPr>
        <w:t>Sólo Buceo</w:t>
      </w:r>
    </w:p>
    <w:p w14:paraId="18C32AAC" w14:textId="77777777" w:rsidR="00300BC9" w:rsidRDefault="00A73D1B" w:rsidP="00300BC9">
      <w:pPr>
        <w:rPr>
          <w:lang w:eastAsia="es-MX"/>
        </w:rPr>
      </w:pPr>
      <w:hyperlink r:id="rId72" w:history="1">
        <w:r w:rsidR="00300BC9" w:rsidRPr="008E3496">
          <w:rPr>
            <w:rStyle w:val="Hipervnculo"/>
            <w:lang w:eastAsia="es-MX"/>
          </w:rPr>
          <w:t>http://solobuceo.com/</w:t>
        </w:r>
      </w:hyperlink>
    </w:p>
    <w:p w14:paraId="57FCB225" w14:textId="77777777" w:rsidR="00300BC9" w:rsidRDefault="00300BC9" w:rsidP="00300BC9">
      <w:pPr>
        <w:rPr>
          <w:lang w:eastAsia="es-MX"/>
        </w:rPr>
      </w:pPr>
      <w:r>
        <w:rPr>
          <w:lang w:eastAsia="es-MX"/>
        </w:rPr>
        <w:t xml:space="preserve"> </w:t>
      </w:r>
    </w:p>
    <w:p w14:paraId="235BFEE7" w14:textId="77777777" w:rsidR="00300BC9" w:rsidRPr="00FA6D33" w:rsidRDefault="00300BC9" w:rsidP="00300BC9">
      <w:pPr>
        <w:rPr>
          <w:lang w:eastAsia="es-MX"/>
        </w:rPr>
      </w:pPr>
      <w:r w:rsidRPr="00FA6D33">
        <w:rPr>
          <w:lang w:eastAsia="es-MX"/>
        </w:rPr>
        <w:t>Scuba Cancun</w:t>
      </w:r>
    </w:p>
    <w:p w14:paraId="1B4EB48B" w14:textId="77777777" w:rsidR="00300BC9" w:rsidRDefault="00A73D1B" w:rsidP="00300BC9">
      <w:pPr>
        <w:rPr>
          <w:lang w:eastAsia="es-MX"/>
        </w:rPr>
      </w:pPr>
      <w:hyperlink r:id="rId73" w:history="1">
        <w:r w:rsidR="00300BC9" w:rsidRPr="008E3496">
          <w:rPr>
            <w:rStyle w:val="Hipervnculo"/>
            <w:lang w:eastAsia="es-MX"/>
          </w:rPr>
          <w:t>http://scubacancun.com.mx/</w:t>
        </w:r>
      </w:hyperlink>
    </w:p>
    <w:p w14:paraId="33EECDB2" w14:textId="77777777" w:rsidR="00300BC9" w:rsidRDefault="00300BC9" w:rsidP="00300BC9">
      <w:pPr>
        <w:rPr>
          <w:lang w:eastAsia="es-MX"/>
        </w:rPr>
      </w:pPr>
    </w:p>
    <w:p w14:paraId="4C81220A" w14:textId="77777777" w:rsidR="00300BC9" w:rsidRDefault="00300BC9" w:rsidP="00300BC9">
      <w:pPr>
        <w:ind w:firstLine="708"/>
        <w:rPr>
          <w:lang w:val="en-US" w:eastAsia="es-MX"/>
        </w:rPr>
      </w:pPr>
      <w:r>
        <w:rPr>
          <w:lang w:val="en-US" w:eastAsia="es-MX"/>
        </w:rPr>
        <w:t>TRIP IN MEXICO</w:t>
      </w:r>
    </w:p>
    <w:p w14:paraId="1103C1B6" w14:textId="77777777" w:rsidR="00300BC9" w:rsidRDefault="00A704BF" w:rsidP="00300BC9">
      <w:pPr>
        <w:ind w:firstLine="708"/>
        <w:rPr>
          <w:lang w:val="en-US" w:eastAsia="es-MX"/>
        </w:rPr>
      </w:pPr>
      <w:hyperlink r:id="rId74" w:history="1">
        <w:r w:rsidR="00300BC9" w:rsidRPr="008E3496">
          <w:rPr>
            <w:rStyle w:val="Hipervnculo"/>
            <w:lang w:val="en-US" w:eastAsia="es-MX"/>
          </w:rPr>
          <w:t>http://www.tripinmexico.mx/index.html</w:t>
        </w:r>
      </w:hyperlink>
    </w:p>
    <w:p w14:paraId="09C6631B" w14:textId="77777777" w:rsidR="00300BC9" w:rsidRDefault="00300BC9" w:rsidP="00300BC9">
      <w:pPr>
        <w:rPr>
          <w:lang w:val="en-US" w:eastAsia="es-MX"/>
        </w:rPr>
      </w:pPr>
    </w:p>
    <w:p w14:paraId="7CB05107" w14:textId="582B220E" w:rsidR="00300BC9" w:rsidRPr="00A73D1B" w:rsidRDefault="00300BC9" w:rsidP="00300BC9">
      <w:pPr>
        <w:rPr>
          <w:lang w:eastAsia="es-MX"/>
        </w:rPr>
      </w:pPr>
      <w:r w:rsidRPr="00A73D1B">
        <w:rPr>
          <w:lang w:eastAsia="es-MX"/>
        </w:rPr>
        <w:t>Rafael María</w:t>
      </w:r>
    </w:p>
    <w:p w14:paraId="132164C5" w14:textId="77777777" w:rsidR="00300BC9" w:rsidRPr="00A73D1B" w:rsidRDefault="00A704BF" w:rsidP="00300BC9">
      <w:pPr>
        <w:rPr>
          <w:lang w:eastAsia="es-MX"/>
        </w:rPr>
      </w:pPr>
      <w:hyperlink r:id="rId75" w:history="1">
        <w:r w:rsidR="00300BC9" w:rsidRPr="00A73D1B">
          <w:rPr>
            <w:rStyle w:val="Hipervnculo"/>
            <w:lang w:eastAsia="es-MX"/>
          </w:rPr>
          <w:t>https://www.facebook.com/Rafael-Maria-Artist-162912457222052/?fref=ts</w:t>
        </w:r>
      </w:hyperlink>
    </w:p>
    <w:p w14:paraId="03238A59" w14:textId="77777777" w:rsidR="00300BC9" w:rsidRPr="00A73D1B" w:rsidRDefault="00300BC9" w:rsidP="00300BC9">
      <w:pPr>
        <w:rPr>
          <w:lang w:eastAsia="es-MX"/>
        </w:rPr>
      </w:pPr>
    </w:p>
    <w:p w14:paraId="2A96C04C" w14:textId="77777777" w:rsidR="00300BC9" w:rsidRDefault="00300BC9" w:rsidP="00300BC9">
      <w:pPr>
        <w:rPr>
          <w:lang w:eastAsia="es-MX"/>
        </w:rPr>
      </w:pPr>
      <w:r>
        <w:rPr>
          <w:lang w:eastAsia="es-MX"/>
        </w:rPr>
        <w:t>Las Planners</w:t>
      </w:r>
    </w:p>
    <w:p w14:paraId="745BEB63" w14:textId="77777777" w:rsidR="00300BC9" w:rsidRDefault="00A73D1B" w:rsidP="00300BC9">
      <w:pPr>
        <w:rPr>
          <w:lang w:eastAsia="es-MX"/>
        </w:rPr>
      </w:pPr>
      <w:hyperlink r:id="rId76" w:history="1">
        <w:r w:rsidR="00300BC9" w:rsidRPr="008E3496">
          <w:rPr>
            <w:rStyle w:val="Hipervnculo"/>
            <w:lang w:eastAsia="es-MX"/>
          </w:rPr>
          <w:t>http://www.lasplanners.com/</w:t>
        </w:r>
      </w:hyperlink>
    </w:p>
    <w:p w14:paraId="0562359F" w14:textId="77777777" w:rsidR="00300BC9" w:rsidRDefault="00300BC9" w:rsidP="00300BC9">
      <w:pPr>
        <w:rPr>
          <w:lang w:eastAsia="es-MX"/>
        </w:rPr>
      </w:pPr>
    </w:p>
    <w:p w14:paraId="23AFC398" w14:textId="77777777" w:rsidR="00300BC9" w:rsidRPr="00333D68" w:rsidRDefault="00300BC9" w:rsidP="00300BC9">
      <w:pPr>
        <w:rPr>
          <w:lang w:val="en-US" w:eastAsia="es-MX"/>
        </w:rPr>
      </w:pPr>
      <w:r w:rsidRPr="00333D68">
        <w:rPr>
          <w:lang w:val="en-US" w:eastAsia="es-MX"/>
        </w:rPr>
        <w:t>Snorkeling Adventure</w:t>
      </w:r>
    </w:p>
    <w:p w14:paraId="28EF65DA" w14:textId="77777777" w:rsidR="00300BC9" w:rsidRPr="00333D68" w:rsidRDefault="00A704BF" w:rsidP="00300BC9">
      <w:pPr>
        <w:rPr>
          <w:lang w:val="en-US" w:eastAsia="es-MX"/>
        </w:rPr>
      </w:pPr>
      <w:hyperlink r:id="rId77" w:history="1">
        <w:r w:rsidR="00300BC9" w:rsidRPr="00333D68">
          <w:rPr>
            <w:rStyle w:val="Hipervnculo"/>
            <w:lang w:val="en-US" w:eastAsia="es-MX"/>
          </w:rPr>
          <w:t>http://www.cancunsnorkelingadventure.com/</w:t>
        </w:r>
      </w:hyperlink>
    </w:p>
    <w:p w14:paraId="0323288D" w14:textId="77777777" w:rsidR="00300BC9" w:rsidRPr="00333D68" w:rsidRDefault="00300BC9" w:rsidP="00300BC9">
      <w:pPr>
        <w:rPr>
          <w:lang w:val="en-US" w:eastAsia="es-MX"/>
        </w:rPr>
      </w:pPr>
    </w:p>
    <w:p w14:paraId="52CC14EC" w14:textId="77777777" w:rsidR="00300BC9" w:rsidRPr="00A73D1B" w:rsidRDefault="00300BC9" w:rsidP="00300BC9">
      <w:pPr>
        <w:rPr>
          <w:lang w:val="en-US" w:eastAsia="es-MX"/>
        </w:rPr>
      </w:pPr>
      <w:proofErr w:type="spellStart"/>
      <w:r w:rsidRPr="00A73D1B">
        <w:rPr>
          <w:lang w:val="en-US" w:eastAsia="es-MX"/>
        </w:rPr>
        <w:t>Planetario</w:t>
      </w:r>
      <w:proofErr w:type="spellEnd"/>
      <w:r w:rsidRPr="00A73D1B">
        <w:rPr>
          <w:lang w:val="en-US" w:eastAsia="es-MX"/>
        </w:rPr>
        <w:t xml:space="preserve"> </w:t>
      </w:r>
      <w:proofErr w:type="spellStart"/>
      <w:r w:rsidRPr="00A73D1B">
        <w:rPr>
          <w:lang w:val="en-US" w:eastAsia="es-MX"/>
        </w:rPr>
        <w:t>Kayok</w:t>
      </w:r>
      <w:proofErr w:type="spellEnd"/>
      <w:r w:rsidRPr="00A73D1B">
        <w:rPr>
          <w:lang w:val="en-US" w:eastAsia="es-MX"/>
        </w:rPr>
        <w:t xml:space="preserve"> Cancun</w:t>
      </w:r>
    </w:p>
    <w:p w14:paraId="3EC4B192" w14:textId="77777777" w:rsidR="00300BC9" w:rsidRPr="00A73D1B" w:rsidRDefault="00A73D1B" w:rsidP="00300BC9">
      <w:pPr>
        <w:rPr>
          <w:lang w:val="en-US" w:eastAsia="es-MX"/>
        </w:rPr>
      </w:pPr>
      <w:hyperlink r:id="rId78" w:history="1">
        <w:r w:rsidR="00300BC9" w:rsidRPr="00A73D1B">
          <w:rPr>
            <w:rStyle w:val="Hipervnculo"/>
            <w:lang w:val="en-US" w:eastAsia="es-MX"/>
          </w:rPr>
          <w:t>http://www.ventanaaluniverso.org/</w:t>
        </w:r>
      </w:hyperlink>
    </w:p>
    <w:p w14:paraId="1ADD1345" w14:textId="77777777" w:rsidR="00300BC9" w:rsidRPr="00A73D1B" w:rsidRDefault="00300BC9" w:rsidP="00300BC9">
      <w:pPr>
        <w:rPr>
          <w:lang w:val="en-US" w:eastAsia="es-MX"/>
        </w:rPr>
      </w:pPr>
    </w:p>
    <w:p w14:paraId="2E3900C1" w14:textId="77777777" w:rsidR="00300BC9" w:rsidRPr="00333D68" w:rsidRDefault="00300BC9" w:rsidP="00300BC9">
      <w:pPr>
        <w:rPr>
          <w:lang w:val="en-US" w:eastAsia="es-MX"/>
        </w:rPr>
      </w:pPr>
      <w:r w:rsidRPr="00333D68">
        <w:rPr>
          <w:lang w:val="en-US" w:eastAsia="es-MX"/>
        </w:rPr>
        <w:t>Taller Gourmet</w:t>
      </w:r>
    </w:p>
    <w:p w14:paraId="5BDEB8EA" w14:textId="77777777" w:rsidR="00300BC9" w:rsidRPr="00333D68" w:rsidRDefault="00A704BF" w:rsidP="00300BC9">
      <w:pPr>
        <w:rPr>
          <w:lang w:val="en-US" w:eastAsia="es-MX"/>
        </w:rPr>
      </w:pPr>
      <w:hyperlink r:id="rId79" w:history="1">
        <w:r w:rsidR="00300BC9" w:rsidRPr="00333D68">
          <w:rPr>
            <w:rStyle w:val="Hipervnculo"/>
            <w:lang w:val="en-US" w:eastAsia="es-MX"/>
          </w:rPr>
          <w:t>http://www.tallergourmet.com/</w:t>
        </w:r>
      </w:hyperlink>
    </w:p>
    <w:p w14:paraId="0A68C9D2" w14:textId="77777777" w:rsidR="00300BC9" w:rsidRPr="00333D68" w:rsidRDefault="00300BC9" w:rsidP="00300BC9">
      <w:pPr>
        <w:rPr>
          <w:lang w:val="en-US" w:eastAsia="es-MX"/>
        </w:rPr>
      </w:pPr>
    </w:p>
    <w:p w14:paraId="71132479" w14:textId="77777777" w:rsidR="00300BC9" w:rsidRPr="00333D68" w:rsidRDefault="00300BC9" w:rsidP="00300BC9">
      <w:pPr>
        <w:rPr>
          <w:lang w:val="en-US" w:eastAsia="es-MX"/>
        </w:rPr>
      </w:pPr>
      <w:r w:rsidRPr="00333D68">
        <w:rPr>
          <w:lang w:val="en-US" w:eastAsia="es-MX"/>
        </w:rPr>
        <w:t>Ocean Tours</w:t>
      </w:r>
    </w:p>
    <w:p w14:paraId="066B3617" w14:textId="77777777" w:rsidR="00300BC9" w:rsidRPr="00333D68" w:rsidRDefault="00A704BF" w:rsidP="00300BC9">
      <w:pPr>
        <w:rPr>
          <w:lang w:val="en-US" w:eastAsia="es-MX"/>
        </w:rPr>
      </w:pPr>
      <w:hyperlink r:id="rId80" w:history="1">
        <w:r w:rsidR="00300BC9" w:rsidRPr="00333D68">
          <w:rPr>
            <w:rStyle w:val="Hipervnculo"/>
            <w:lang w:val="en-US" w:eastAsia="es-MX"/>
          </w:rPr>
          <w:t>http://www.oceantoursmexico.com/</w:t>
        </w:r>
      </w:hyperlink>
    </w:p>
    <w:p w14:paraId="5A06B4D8" w14:textId="77777777" w:rsidR="00300BC9" w:rsidRPr="00333D68" w:rsidRDefault="00300BC9" w:rsidP="00300BC9">
      <w:pPr>
        <w:rPr>
          <w:lang w:val="en-US" w:eastAsia="es-MX"/>
        </w:rPr>
      </w:pPr>
    </w:p>
    <w:p w14:paraId="4E54ADEA" w14:textId="77777777" w:rsidR="00300BC9" w:rsidRPr="001B0919" w:rsidRDefault="00300BC9" w:rsidP="00300BC9">
      <w:pPr>
        <w:rPr>
          <w:lang w:val="en-US" w:eastAsia="es-MX"/>
        </w:rPr>
      </w:pPr>
      <w:r w:rsidRPr="001B0919">
        <w:rPr>
          <w:lang w:val="en-US" w:eastAsia="es-MX"/>
        </w:rPr>
        <w:t>Yellow Tail</w:t>
      </w:r>
    </w:p>
    <w:p w14:paraId="21A0D5FB" w14:textId="77777777" w:rsidR="00300BC9" w:rsidRPr="00333D68" w:rsidRDefault="00A73D1B" w:rsidP="00300BC9">
      <w:pPr>
        <w:rPr>
          <w:lang w:eastAsia="es-MX"/>
        </w:rPr>
      </w:pPr>
      <w:hyperlink r:id="rId81" w:history="1">
        <w:r w:rsidR="00300BC9" w:rsidRPr="00333D68">
          <w:rPr>
            <w:rStyle w:val="Hipervnculo"/>
            <w:lang w:eastAsia="es-MX"/>
          </w:rPr>
          <w:t>http://www.yellowtailwine.com/</w:t>
        </w:r>
      </w:hyperlink>
    </w:p>
    <w:p w14:paraId="323DCE35" w14:textId="77777777" w:rsidR="00300BC9" w:rsidRPr="00333D68" w:rsidRDefault="00300BC9" w:rsidP="00300BC9">
      <w:pPr>
        <w:rPr>
          <w:lang w:eastAsia="es-MX"/>
        </w:rPr>
      </w:pPr>
    </w:p>
    <w:p w14:paraId="081CA0CC" w14:textId="77777777" w:rsidR="00300BC9" w:rsidRPr="001B0919" w:rsidRDefault="00300BC9" w:rsidP="00300BC9">
      <w:pPr>
        <w:ind w:firstLine="708"/>
        <w:rPr>
          <w:lang w:eastAsia="es-MX"/>
        </w:rPr>
      </w:pPr>
      <w:r w:rsidRPr="001B0919">
        <w:rPr>
          <w:lang w:eastAsia="es-MX"/>
        </w:rPr>
        <w:t>Puerto Cancun</w:t>
      </w:r>
    </w:p>
    <w:p w14:paraId="4D5167E8" w14:textId="77777777" w:rsidR="00300BC9" w:rsidRDefault="00A73D1B" w:rsidP="00300BC9">
      <w:pPr>
        <w:ind w:firstLine="708"/>
        <w:rPr>
          <w:lang w:eastAsia="es-MX"/>
        </w:rPr>
      </w:pPr>
      <w:hyperlink r:id="rId82" w:history="1">
        <w:r w:rsidR="00300BC9" w:rsidRPr="008E3496">
          <w:rPr>
            <w:rStyle w:val="Hipervnculo"/>
            <w:lang w:eastAsia="es-MX"/>
          </w:rPr>
          <w:t>https://www.puertocancun.com/es/inicio</w:t>
        </w:r>
      </w:hyperlink>
    </w:p>
    <w:p w14:paraId="470C1928" w14:textId="77777777" w:rsidR="00300BC9" w:rsidRDefault="00300BC9" w:rsidP="00300BC9">
      <w:pPr>
        <w:ind w:firstLine="708"/>
        <w:rPr>
          <w:lang w:eastAsia="es-MX"/>
        </w:rPr>
      </w:pPr>
    </w:p>
    <w:p w14:paraId="362DE042" w14:textId="77777777" w:rsidR="00300BC9" w:rsidRPr="001B0919" w:rsidRDefault="00300BC9" w:rsidP="00300BC9">
      <w:pPr>
        <w:ind w:firstLine="708"/>
        <w:rPr>
          <w:lang w:val="en-US" w:eastAsia="es-MX"/>
        </w:rPr>
      </w:pPr>
      <w:r w:rsidRPr="001B0919">
        <w:rPr>
          <w:lang w:val="en-US" w:eastAsia="es-MX"/>
        </w:rPr>
        <w:t xml:space="preserve">Sac </w:t>
      </w:r>
      <w:proofErr w:type="spellStart"/>
      <w:r w:rsidRPr="001B0919">
        <w:rPr>
          <w:lang w:val="en-US" w:eastAsia="es-MX"/>
        </w:rPr>
        <w:t>Actun</w:t>
      </w:r>
      <w:proofErr w:type="spellEnd"/>
    </w:p>
    <w:p w14:paraId="19011DD1" w14:textId="77777777" w:rsidR="00300BC9" w:rsidRDefault="00A704BF" w:rsidP="00300BC9">
      <w:pPr>
        <w:ind w:firstLine="708"/>
        <w:rPr>
          <w:lang w:val="en-US" w:eastAsia="es-MX"/>
        </w:rPr>
      </w:pPr>
      <w:hyperlink r:id="rId83" w:history="1">
        <w:r w:rsidR="00300BC9" w:rsidRPr="008E3496">
          <w:rPr>
            <w:rStyle w:val="Hipervnculo"/>
            <w:lang w:val="en-US" w:eastAsia="es-MX"/>
          </w:rPr>
          <w:t>http://www.cenotessacactun.com/</w:t>
        </w:r>
      </w:hyperlink>
    </w:p>
    <w:p w14:paraId="5AE1AC99" w14:textId="77777777" w:rsidR="00300BC9" w:rsidRDefault="00300BC9" w:rsidP="00300BC9">
      <w:pPr>
        <w:ind w:firstLine="708"/>
        <w:rPr>
          <w:lang w:val="en-US" w:eastAsia="es-MX"/>
        </w:rPr>
      </w:pPr>
    </w:p>
    <w:p w14:paraId="1EA742F9" w14:textId="77777777" w:rsidR="00300BC9" w:rsidRDefault="00300BC9" w:rsidP="00300BC9">
      <w:pPr>
        <w:ind w:firstLine="708"/>
        <w:rPr>
          <w:lang w:val="en-US" w:eastAsia="es-MX"/>
        </w:rPr>
      </w:pPr>
      <w:r>
        <w:rPr>
          <w:lang w:val="en-US" w:eastAsia="es-MX"/>
        </w:rPr>
        <w:t xml:space="preserve">Deep </w:t>
      </w:r>
      <w:proofErr w:type="spellStart"/>
      <w:r>
        <w:rPr>
          <w:lang w:val="en-US" w:eastAsia="es-MX"/>
        </w:rPr>
        <w:t>Xplorer</w:t>
      </w:r>
      <w:proofErr w:type="spellEnd"/>
    </w:p>
    <w:p w14:paraId="11C118AF" w14:textId="77777777" w:rsidR="00300BC9" w:rsidRDefault="00300BC9" w:rsidP="00300BC9">
      <w:pPr>
        <w:ind w:firstLine="708"/>
        <w:rPr>
          <w:lang w:val="en-US" w:eastAsia="es-MX"/>
        </w:rPr>
      </w:pPr>
    </w:p>
    <w:p w14:paraId="37DCBD54" w14:textId="77777777" w:rsidR="00300BC9" w:rsidRDefault="00300BC9" w:rsidP="00300BC9">
      <w:pPr>
        <w:ind w:firstLine="708"/>
        <w:rPr>
          <w:lang w:val="en-US" w:eastAsia="es-MX"/>
        </w:rPr>
      </w:pPr>
      <w:r>
        <w:rPr>
          <w:lang w:val="en-US" w:eastAsia="es-MX"/>
        </w:rPr>
        <w:t>SEMARNAT</w:t>
      </w:r>
    </w:p>
    <w:p w14:paraId="2A580B7F" w14:textId="77777777" w:rsidR="00300BC9" w:rsidRDefault="00A704BF" w:rsidP="00300BC9">
      <w:pPr>
        <w:ind w:firstLine="708"/>
        <w:rPr>
          <w:lang w:val="en-US" w:eastAsia="es-MX"/>
        </w:rPr>
      </w:pPr>
      <w:hyperlink r:id="rId84" w:history="1">
        <w:r w:rsidR="00300BC9" w:rsidRPr="008E3496">
          <w:rPr>
            <w:rStyle w:val="Hipervnculo"/>
            <w:lang w:val="en-US" w:eastAsia="es-MX"/>
          </w:rPr>
          <w:t>http://www.gob.mx/semarnat</w:t>
        </w:r>
      </w:hyperlink>
    </w:p>
    <w:p w14:paraId="0EBDC1A9" w14:textId="77777777" w:rsidR="00300BC9" w:rsidRDefault="00300BC9" w:rsidP="00300BC9">
      <w:pPr>
        <w:ind w:firstLine="708"/>
        <w:rPr>
          <w:lang w:val="en-US" w:eastAsia="es-MX"/>
        </w:rPr>
      </w:pPr>
    </w:p>
    <w:p w14:paraId="20BB1E8D" w14:textId="77777777" w:rsidR="00300BC9" w:rsidRDefault="00300BC9" w:rsidP="00300BC9">
      <w:pPr>
        <w:ind w:firstLine="708"/>
        <w:rPr>
          <w:lang w:val="en-US" w:eastAsia="es-MX"/>
        </w:rPr>
      </w:pPr>
      <w:r>
        <w:rPr>
          <w:lang w:val="en-US" w:eastAsia="es-MX"/>
        </w:rPr>
        <w:t>CONANP</w:t>
      </w:r>
    </w:p>
    <w:p w14:paraId="458FDCDE" w14:textId="77777777" w:rsidR="00300BC9" w:rsidRDefault="00A704BF" w:rsidP="00300BC9">
      <w:pPr>
        <w:ind w:firstLine="708"/>
        <w:rPr>
          <w:lang w:val="en-US" w:eastAsia="es-MX"/>
        </w:rPr>
      </w:pPr>
      <w:hyperlink r:id="rId85" w:history="1">
        <w:r w:rsidR="00300BC9" w:rsidRPr="008E3496">
          <w:rPr>
            <w:rStyle w:val="Hipervnculo"/>
            <w:lang w:val="en-US" w:eastAsia="es-MX"/>
          </w:rPr>
          <w:t>http://www.conanp.gob.mx/</w:t>
        </w:r>
      </w:hyperlink>
    </w:p>
    <w:p w14:paraId="3B18FBBA" w14:textId="77777777" w:rsidR="00300BC9" w:rsidRDefault="00300BC9" w:rsidP="00300BC9">
      <w:pPr>
        <w:ind w:firstLine="708"/>
        <w:rPr>
          <w:lang w:val="en-US" w:eastAsia="es-MX"/>
        </w:rPr>
      </w:pPr>
    </w:p>
    <w:p w14:paraId="1F586E0F" w14:textId="6CB2091E" w:rsidR="00300BC9" w:rsidRPr="00333D68" w:rsidRDefault="00300BC9" w:rsidP="00300BC9">
      <w:pPr>
        <w:ind w:firstLine="708"/>
        <w:rPr>
          <w:lang w:eastAsia="es-MX"/>
        </w:rPr>
      </w:pPr>
      <w:r>
        <w:rPr>
          <w:lang w:eastAsia="es-MX"/>
        </w:rPr>
        <w:t xml:space="preserve">El </w:t>
      </w:r>
      <w:r w:rsidRPr="00333D68">
        <w:rPr>
          <w:lang w:eastAsia="es-MX"/>
        </w:rPr>
        <w:t>H. Cuerpo de Bomberos Cancun</w:t>
      </w:r>
    </w:p>
    <w:p w14:paraId="1E82FA29" w14:textId="77777777" w:rsidR="00300BC9" w:rsidRPr="00333D68" w:rsidRDefault="00A73D1B" w:rsidP="00300BC9">
      <w:pPr>
        <w:ind w:firstLine="708"/>
        <w:rPr>
          <w:lang w:eastAsia="es-MX"/>
        </w:rPr>
      </w:pPr>
      <w:hyperlink r:id="rId86" w:history="1">
        <w:r w:rsidR="00300BC9" w:rsidRPr="00333D68">
          <w:rPr>
            <w:rStyle w:val="Hipervnculo"/>
            <w:lang w:eastAsia="es-MX"/>
          </w:rPr>
          <w:t>http://cancun.gob.mx/bomberos/</w:t>
        </w:r>
      </w:hyperlink>
    </w:p>
    <w:p w14:paraId="21C3C007" w14:textId="77777777" w:rsidR="00300BC9" w:rsidRPr="00333D68" w:rsidRDefault="00300BC9" w:rsidP="00300BC9">
      <w:pPr>
        <w:ind w:firstLine="708"/>
        <w:rPr>
          <w:lang w:eastAsia="es-MX"/>
        </w:rPr>
      </w:pPr>
    </w:p>
    <w:p w14:paraId="6DAA8ACE" w14:textId="77777777" w:rsidR="00300BC9" w:rsidRPr="00DD4C9B" w:rsidRDefault="00300BC9" w:rsidP="00300BC9">
      <w:pPr>
        <w:ind w:firstLine="708"/>
        <w:rPr>
          <w:lang w:eastAsia="es-MX"/>
        </w:rPr>
      </w:pPr>
      <w:r w:rsidRPr="00DD4C9B">
        <w:rPr>
          <w:lang w:eastAsia="es-MX"/>
        </w:rPr>
        <w:t>Cozumel Scuba Fest</w:t>
      </w:r>
    </w:p>
    <w:p w14:paraId="429BFEDE" w14:textId="77777777" w:rsidR="00300BC9" w:rsidRDefault="00A73D1B" w:rsidP="00300BC9">
      <w:pPr>
        <w:ind w:firstLine="708"/>
        <w:rPr>
          <w:lang w:eastAsia="es-MX"/>
        </w:rPr>
      </w:pPr>
      <w:hyperlink r:id="rId87" w:history="1">
        <w:r w:rsidR="00300BC9" w:rsidRPr="008E3496">
          <w:rPr>
            <w:rStyle w:val="Hipervnculo"/>
            <w:lang w:eastAsia="es-MX"/>
          </w:rPr>
          <w:t>http://www.cozumelfest.com/</w:t>
        </w:r>
      </w:hyperlink>
    </w:p>
    <w:p w14:paraId="758D5234" w14:textId="77777777" w:rsidR="00300BC9" w:rsidRDefault="00300BC9" w:rsidP="00300BC9">
      <w:pPr>
        <w:ind w:firstLine="708"/>
        <w:rPr>
          <w:lang w:eastAsia="es-MX"/>
        </w:rPr>
      </w:pPr>
    </w:p>
    <w:p w14:paraId="499780A3" w14:textId="77777777" w:rsidR="00300BC9" w:rsidRDefault="00300BC9" w:rsidP="00300BC9">
      <w:pPr>
        <w:ind w:firstLine="708"/>
        <w:rPr>
          <w:lang w:eastAsia="es-MX"/>
        </w:rPr>
      </w:pPr>
      <w:r>
        <w:rPr>
          <w:lang w:eastAsia="es-MX"/>
        </w:rPr>
        <w:t>Commeta</w:t>
      </w:r>
    </w:p>
    <w:p w14:paraId="542ECED8" w14:textId="029FDEAC" w:rsidR="00300BC9" w:rsidRDefault="00A73D1B" w:rsidP="00300BC9">
      <w:pPr>
        <w:ind w:firstLine="708"/>
        <w:rPr>
          <w:lang w:eastAsia="es-MX"/>
        </w:rPr>
      </w:pPr>
      <w:hyperlink r:id="rId88" w:history="1">
        <w:r w:rsidR="00300BC9" w:rsidRPr="00952BCC">
          <w:rPr>
            <w:rStyle w:val="Hipervnculo"/>
            <w:lang w:eastAsia="es-MX"/>
          </w:rPr>
          <w:t>http://www.commeta.biz/</w:t>
        </w:r>
      </w:hyperlink>
      <w:r w:rsidR="00300BC9">
        <w:rPr>
          <w:lang w:eastAsia="es-MX"/>
        </w:rPr>
        <w:t xml:space="preserve"> </w:t>
      </w:r>
    </w:p>
    <w:p w14:paraId="22C2284F" w14:textId="77777777" w:rsidR="00300BC9" w:rsidRDefault="00300BC9" w:rsidP="00300BC9">
      <w:pPr>
        <w:ind w:firstLine="708"/>
        <w:rPr>
          <w:lang w:eastAsia="es-MX"/>
        </w:rPr>
      </w:pPr>
    </w:p>
    <w:p w14:paraId="0D913180" w14:textId="77777777" w:rsidR="00300BC9" w:rsidRDefault="00300BC9" w:rsidP="00300BC9">
      <w:pPr>
        <w:ind w:firstLine="708"/>
        <w:rPr>
          <w:lang w:eastAsia="es-MX"/>
        </w:rPr>
      </w:pPr>
      <w:r>
        <w:rPr>
          <w:lang w:eastAsia="es-MX"/>
        </w:rPr>
        <w:t>Aloha</w:t>
      </w:r>
    </w:p>
    <w:p w14:paraId="1624A3F7" w14:textId="77777777" w:rsidR="00300BC9" w:rsidRDefault="00A73D1B" w:rsidP="00300BC9">
      <w:pPr>
        <w:ind w:firstLine="708"/>
        <w:rPr>
          <w:lang w:eastAsia="es-MX"/>
        </w:rPr>
      </w:pPr>
      <w:hyperlink r:id="rId89" w:history="1">
        <w:r w:rsidR="00300BC9" w:rsidRPr="008E3496">
          <w:rPr>
            <w:rStyle w:val="Hipervnculo"/>
            <w:lang w:eastAsia="es-MX"/>
          </w:rPr>
          <w:t>http://www.alohapaddleclub.com/</w:t>
        </w:r>
      </w:hyperlink>
    </w:p>
    <w:p w14:paraId="16B2F182" w14:textId="77777777" w:rsidR="00300BC9" w:rsidRDefault="00300BC9" w:rsidP="00300BC9">
      <w:pPr>
        <w:ind w:firstLine="708"/>
        <w:rPr>
          <w:lang w:eastAsia="es-MX"/>
        </w:rPr>
      </w:pPr>
    </w:p>
    <w:p w14:paraId="69E7B33C" w14:textId="77777777" w:rsidR="00300BC9" w:rsidRDefault="00300BC9" w:rsidP="00300BC9">
      <w:pPr>
        <w:ind w:firstLine="708"/>
        <w:rPr>
          <w:lang w:eastAsia="es-MX"/>
        </w:rPr>
      </w:pPr>
      <w:r>
        <w:rPr>
          <w:lang w:eastAsia="es-MX"/>
        </w:rPr>
        <w:t>InKme</w:t>
      </w:r>
    </w:p>
    <w:p w14:paraId="78D3E8AC" w14:textId="77777777" w:rsidR="00300BC9" w:rsidRDefault="00A73D1B" w:rsidP="00300BC9">
      <w:pPr>
        <w:ind w:firstLine="708"/>
        <w:rPr>
          <w:lang w:eastAsia="es-MX"/>
        </w:rPr>
      </w:pPr>
      <w:hyperlink r:id="rId90" w:history="1">
        <w:r w:rsidR="00300BC9" w:rsidRPr="008E3496">
          <w:rPr>
            <w:rStyle w:val="Hipervnculo"/>
            <w:lang w:eastAsia="es-MX"/>
          </w:rPr>
          <w:t>http://www.inkme.com.mx/</w:t>
        </w:r>
      </w:hyperlink>
    </w:p>
    <w:p w14:paraId="7492138E" w14:textId="77777777" w:rsidR="00300BC9" w:rsidRDefault="00300BC9" w:rsidP="00300BC9">
      <w:pPr>
        <w:ind w:firstLine="708"/>
        <w:rPr>
          <w:lang w:eastAsia="es-MX"/>
        </w:rPr>
      </w:pPr>
    </w:p>
    <w:p w14:paraId="23051F35" w14:textId="77777777" w:rsidR="00300BC9" w:rsidRPr="00DD4C9B" w:rsidRDefault="00300BC9" w:rsidP="00300BC9">
      <w:pPr>
        <w:ind w:firstLine="708"/>
        <w:rPr>
          <w:lang w:val="en-US" w:eastAsia="es-MX"/>
        </w:rPr>
      </w:pPr>
      <w:r w:rsidRPr="00DD4C9B">
        <w:rPr>
          <w:lang w:val="en-US" w:eastAsia="es-MX"/>
        </w:rPr>
        <w:t>Negrete</w:t>
      </w:r>
    </w:p>
    <w:p w14:paraId="168AE808" w14:textId="77777777" w:rsidR="00300BC9" w:rsidRPr="00DD4C9B" w:rsidRDefault="00A704BF" w:rsidP="00300BC9">
      <w:pPr>
        <w:ind w:firstLine="708"/>
        <w:rPr>
          <w:lang w:val="en-US" w:eastAsia="es-MX"/>
        </w:rPr>
      </w:pPr>
      <w:hyperlink r:id="rId91" w:history="1">
        <w:r w:rsidR="00300BC9" w:rsidRPr="00DD4C9B">
          <w:rPr>
            <w:rStyle w:val="Hipervnculo"/>
            <w:lang w:val="en-US" w:eastAsia="es-MX"/>
          </w:rPr>
          <w:t>http://negretelifestyle.com/</w:t>
        </w:r>
      </w:hyperlink>
    </w:p>
    <w:p w14:paraId="0D969871" w14:textId="77777777" w:rsidR="00300BC9" w:rsidRDefault="00300BC9" w:rsidP="00300BC9">
      <w:pPr>
        <w:ind w:firstLine="708"/>
        <w:rPr>
          <w:lang w:val="en-US" w:eastAsia="es-MX"/>
        </w:rPr>
      </w:pPr>
    </w:p>
    <w:p w14:paraId="69F44216" w14:textId="10259A21" w:rsidR="00300BC9" w:rsidRDefault="00300BC9" w:rsidP="00300BC9">
      <w:pPr>
        <w:ind w:firstLine="708"/>
        <w:rPr>
          <w:lang w:val="en-US" w:eastAsia="es-MX"/>
        </w:rPr>
      </w:pPr>
      <w:r w:rsidRPr="00DD4C9B">
        <w:rPr>
          <w:lang w:val="en-US" w:eastAsia="es-MX"/>
        </w:rPr>
        <w:t>Isla</w:t>
      </w:r>
      <w:r>
        <w:rPr>
          <w:lang w:val="en-US" w:eastAsia="es-MX"/>
        </w:rPr>
        <w:t xml:space="preserve"> Business</w:t>
      </w:r>
      <w:r w:rsidRPr="00DD4C9B">
        <w:rPr>
          <w:lang w:val="en-US" w:eastAsia="es-MX"/>
        </w:rPr>
        <w:t xml:space="preserve"> Group </w:t>
      </w:r>
    </w:p>
    <w:p w14:paraId="5A983542" w14:textId="77777777" w:rsidR="00300BC9" w:rsidRDefault="00A704BF" w:rsidP="00300BC9">
      <w:pPr>
        <w:ind w:firstLine="708"/>
        <w:rPr>
          <w:lang w:val="en-US" w:eastAsia="es-MX"/>
        </w:rPr>
      </w:pPr>
      <w:hyperlink r:id="rId92" w:history="1">
        <w:r w:rsidR="00300BC9" w:rsidRPr="008E3496">
          <w:rPr>
            <w:rStyle w:val="Hipervnculo"/>
            <w:lang w:val="en-US" w:eastAsia="es-MX"/>
          </w:rPr>
          <w:t>http://www.islabg.com/</w:t>
        </w:r>
      </w:hyperlink>
    </w:p>
    <w:p w14:paraId="1C401B11" w14:textId="77777777" w:rsidR="00300BC9" w:rsidRPr="00DD4C9B" w:rsidRDefault="00300BC9" w:rsidP="00300BC9">
      <w:pPr>
        <w:ind w:firstLine="708"/>
        <w:rPr>
          <w:lang w:val="en-US" w:eastAsia="es-MX"/>
        </w:rPr>
      </w:pPr>
    </w:p>
    <w:p w14:paraId="625B18D7" w14:textId="77777777" w:rsidR="00300BC9" w:rsidRPr="00DD4C9B" w:rsidRDefault="00300BC9" w:rsidP="00300BC9">
      <w:pPr>
        <w:ind w:firstLine="708"/>
        <w:rPr>
          <w:lang w:val="en-US" w:eastAsia="es-MX"/>
        </w:rPr>
      </w:pPr>
    </w:p>
    <w:p w14:paraId="5BD4DCC0" w14:textId="77777777" w:rsidR="00300BC9" w:rsidRPr="00DD4C9B" w:rsidRDefault="00300BC9" w:rsidP="00300BC9">
      <w:pPr>
        <w:ind w:firstLine="708"/>
        <w:rPr>
          <w:lang w:val="en-US" w:eastAsia="es-MX"/>
        </w:rPr>
      </w:pPr>
    </w:p>
    <w:p w14:paraId="662370A4" w14:textId="77777777" w:rsidR="00300BC9" w:rsidRPr="00A73D1B" w:rsidRDefault="00300BC9" w:rsidP="003511B4">
      <w:pPr>
        <w:rPr>
          <w:rFonts w:cs="Times New Roman"/>
          <w:lang w:val="en-US"/>
        </w:rPr>
      </w:pPr>
    </w:p>
    <w:p w14:paraId="6609E3A6" w14:textId="77777777" w:rsidR="00F1790B" w:rsidRPr="00A73D1B" w:rsidRDefault="00F1790B" w:rsidP="004674CF">
      <w:pPr>
        <w:pStyle w:val="Ttulo2"/>
        <w:rPr>
          <w:rFonts w:cs="Times New Roman"/>
          <w:lang w:val="en-US"/>
        </w:rPr>
      </w:pPr>
      <w:proofErr w:type="spellStart"/>
      <w:r w:rsidRPr="00A73D1B">
        <w:rPr>
          <w:rFonts w:cs="Times New Roman"/>
          <w:lang w:val="en-US"/>
        </w:rPr>
        <w:t>Fotógrafos</w:t>
      </w:r>
      <w:proofErr w:type="spellEnd"/>
      <w:r w:rsidRPr="00A73D1B">
        <w:rPr>
          <w:rFonts w:cs="Times New Roman"/>
          <w:lang w:val="en-US"/>
        </w:rPr>
        <w:t xml:space="preserve"> </w:t>
      </w:r>
      <w:proofErr w:type="spellStart"/>
      <w:r w:rsidRPr="00A73D1B">
        <w:rPr>
          <w:rFonts w:cs="Times New Roman"/>
          <w:lang w:val="en-US"/>
        </w:rPr>
        <w:t>submarinos</w:t>
      </w:r>
      <w:proofErr w:type="spellEnd"/>
      <w:r w:rsidR="003B43D1" w:rsidRPr="00A73D1B">
        <w:rPr>
          <w:rFonts w:cs="Times New Roman"/>
          <w:lang w:val="en-US"/>
        </w:rPr>
        <w:t xml:space="preserve"> </w:t>
      </w:r>
    </w:p>
    <w:p w14:paraId="246F424E" w14:textId="77777777" w:rsidR="00FE508B" w:rsidRPr="00A73D1B" w:rsidRDefault="00FE508B" w:rsidP="003B43D1">
      <w:pPr>
        <w:rPr>
          <w:rFonts w:cs="Times New Roman"/>
          <w:lang w:val="en-US"/>
        </w:rPr>
      </w:pPr>
    </w:p>
    <w:p w14:paraId="6D0E112C" w14:textId="77777777" w:rsidR="00300BC9" w:rsidRPr="00300BC9" w:rsidRDefault="00300BC9" w:rsidP="00300BC9">
      <w:pPr>
        <w:pStyle w:val="Prrafodelista"/>
        <w:numPr>
          <w:ilvl w:val="0"/>
          <w:numId w:val="26"/>
        </w:numPr>
        <w:spacing w:line="240" w:lineRule="auto"/>
        <w:rPr>
          <w:rFonts w:ascii="Times New Roman" w:hAnsi="Times New Roman" w:cs="Times New Roman"/>
          <w:sz w:val="22"/>
          <w:lang w:val="en-US"/>
        </w:rPr>
      </w:pPr>
      <w:r w:rsidRPr="00300BC9">
        <w:rPr>
          <w:rFonts w:ascii="Times New Roman" w:hAnsi="Times New Roman" w:cs="Times New Roman"/>
          <w:sz w:val="22"/>
          <w:lang w:val="en-US"/>
        </w:rPr>
        <w:t xml:space="preserve">Alberto </w:t>
      </w:r>
      <w:proofErr w:type="spellStart"/>
      <w:r w:rsidRPr="00300BC9">
        <w:rPr>
          <w:rFonts w:ascii="Times New Roman" w:hAnsi="Times New Roman" w:cs="Times New Roman"/>
          <w:sz w:val="22"/>
          <w:lang w:val="en-US"/>
        </w:rPr>
        <w:t>Friscione</w:t>
      </w:r>
      <w:proofErr w:type="spellEnd"/>
    </w:p>
    <w:p w14:paraId="4FB5BCCB" w14:textId="77777777" w:rsidR="00300BC9" w:rsidRPr="00300BC9" w:rsidRDefault="00A704BF" w:rsidP="00300BC9">
      <w:pPr>
        <w:pStyle w:val="Prrafodelista"/>
        <w:spacing w:line="240" w:lineRule="auto"/>
        <w:ind w:firstLine="0"/>
        <w:rPr>
          <w:rFonts w:ascii="Times New Roman" w:hAnsi="Times New Roman" w:cs="Times New Roman"/>
          <w:sz w:val="22"/>
          <w:lang w:val="en-US"/>
        </w:rPr>
      </w:pPr>
      <w:hyperlink r:id="rId93" w:history="1">
        <w:r w:rsidR="00300BC9" w:rsidRPr="00300BC9">
          <w:rPr>
            <w:rStyle w:val="Hipervnculo"/>
            <w:rFonts w:ascii="Times New Roman" w:hAnsi="Times New Roman" w:cs="Times New Roman"/>
            <w:sz w:val="22"/>
            <w:lang w:val="en-US"/>
          </w:rPr>
          <w:t>https://www.facebook.com/alberto.friscione.7</w:t>
        </w:r>
      </w:hyperlink>
    </w:p>
    <w:p w14:paraId="0A18A2AC" w14:textId="77777777" w:rsidR="00300BC9" w:rsidRPr="00300BC9" w:rsidRDefault="00300BC9" w:rsidP="00300BC9">
      <w:pPr>
        <w:rPr>
          <w:rFonts w:cs="Times New Roman"/>
          <w:lang w:val="en-US"/>
        </w:rPr>
      </w:pPr>
    </w:p>
    <w:p w14:paraId="6E255BAD"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Claudio Contreras</w:t>
      </w:r>
    </w:p>
    <w:p w14:paraId="2A3AE8B8"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94" w:history="1">
        <w:r w:rsidR="00300BC9" w:rsidRPr="00300BC9">
          <w:rPr>
            <w:rStyle w:val="Hipervnculo"/>
            <w:rFonts w:ascii="Times New Roman" w:hAnsi="Times New Roman" w:cs="Times New Roman"/>
            <w:sz w:val="22"/>
          </w:rPr>
          <w:t>http://claudiocontreras.com/</w:t>
        </w:r>
      </w:hyperlink>
    </w:p>
    <w:p w14:paraId="30FEB1D6" w14:textId="77777777" w:rsidR="00300BC9" w:rsidRPr="00300BC9" w:rsidRDefault="00300BC9" w:rsidP="00300BC9">
      <w:pPr>
        <w:rPr>
          <w:rFonts w:cs="Times New Roman"/>
        </w:rPr>
      </w:pPr>
    </w:p>
    <w:p w14:paraId="35F93429" w14:textId="77777777" w:rsidR="00300BC9" w:rsidRPr="00300BC9" w:rsidRDefault="00300BC9" w:rsidP="00300BC9">
      <w:pPr>
        <w:pStyle w:val="Prrafodelista"/>
        <w:numPr>
          <w:ilvl w:val="0"/>
          <w:numId w:val="26"/>
        </w:numPr>
        <w:spacing w:line="240" w:lineRule="auto"/>
        <w:rPr>
          <w:rFonts w:ascii="Times New Roman" w:hAnsi="Times New Roman" w:cs="Times New Roman"/>
          <w:sz w:val="22"/>
          <w:lang w:val="en-US"/>
        </w:rPr>
      </w:pPr>
      <w:proofErr w:type="spellStart"/>
      <w:r w:rsidRPr="00300BC9">
        <w:rPr>
          <w:rFonts w:ascii="Times New Roman" w:hAnsi="Times New Roman" w:cs="Times New Roman"/>
          <w:sz w:val="22"/>
          <w:lang w:val="en-US"/>
        </w:rPr>
        <w:t>Iskander</w:t>
      </w:r>
      <w:proofErr w:type="spellEnd"/>
      <w:r w:rsidRPr="00300BC9">
        <w:rPr>
          <w:rFonts w:ascii="Times New Roman" w:hAnsi="Times New Roman" w:cs="Times New Roman"/>
          <w:sz w:val="22"/>
          <w:lang w:val="en-US"/>
        </w:rPr>
        <w:t xml:space="preserve"> </w:t>
      </w:r>
      <w:proofErr w:type="spellStart"/>
      <w:r w:rsidRPr="00300BC9">
        <w:rPr>
          <w:rFonts w:ascii="Times New Roman" w:hAnsi="Times New Roman" w:cs="Times New Roman"/>
          <w:sz w:val="22"/>
          <w:lang w:val="en-US"/>
        </w:rPr>
        <w:t>Itriago</w:t>
      </w:r>
      <w:proofErr w:type="spellEnd"/>
    </w:p>
    <w:p w14:paraId="3452E56F" w14:textId="77777777" w:rsidR="00300BC9" w:rsidRPr="00300BC9" w:rsidRDefault="00A73D1B" w:rsidP="00300BC9">
      <w:pPr>
        <w:pStyle w:val="Prrafodelista"/>
        <w:spacing w:line="240" w:lineRule="auto"/>
        <w:ind w:firstLine="0"/>
        <w:rPr>
          <w:rFonts w:ascii="Times New Roman" w:hAnsi="Times New Roman" w:cs="Times New Roman"/>
          <w:sz w:val="22"/>
          <w:lang w:val="en-US"/>
        </w:rPr>
      </w:pPr>
      <w:hyperlink r:id="rId95" w:anchor="!/index" w:history="1">
        <w:r w:rsidR="00300BC9" w:rsidRPr="00300BC9">
          <w:rPr>
            <w:rStyle w:val="Hipervnculo"/>
            <w:rFonts w:ascii="Times New Roman" w:hAnsi="Times New Roman" w:cs="Times New Roman"/>
            <w:sz w:val="22"/>
            <w:lang w:val="en-US"/>
          </w:rPr>
          <w:t>http://www.iskanderitriago.com/#!/index</w:t>
        </w:r>
      </w:hyperlink>
    </w:p>
    <w:p w14:paraId="6B389350" w14:textId="77777777" w:rsidR="00300BC9" w:rsidRPr="00300BC9" w:rsidRDefault="00300BC9" w:rsidP="00300BC9">
      <w:pPr>
        <w:rPr>
          <w:rFonts w:cs="Times New Roman"/>
          <w:lang w:val="en-US"/>
        </w:rPr>
      </w:pPr>
    </w:p>
    <w:p w14:paraId="7478428B"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Hilario Itriago</w:t>
      </w:r>
    </w:p>
    <w:p w14:paraId="449DD0A6"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96" w:history="1">
        <w:r w:rsidR="00300BC9" w:rsidRPr="00300BC9">
          <w:rPr>
            <w:rStyle w:val="Hipervnculo"/>
            <w:rFonts w:ascii="Times New Roman" w:hAnsi="Times New Roman" w:cs="Times New Roman"/>
            <w:sz w:val="22"/>
          </w:rPr>
          <w:t>http://www.hilarioitriago.photography/</w:t>
        </w:r>
      </w:hyperlink>
    </w:p>
    <w:p w14:paraId="755A3769" w14:textId="77777777" w:rsidR="00300BC9" w:rsidRPr="00300BC9" w:rsidRDefault="00300BC9" w:rsidP="00300BC9">
      <w:pPr>
        <w:rPr>
          <w:rFonts w:cs="Times New Roman"/>
        </w:rPr>
      </w:pPr>
    </w:p>
    <w:p w14:paraId="210C9F72"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Gerardo del Villar</w:t>
      </w:r>
    </w:p>
    <w:p w14:paraId="7C4DAC41"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97" w:history="1">
        <w:r w:rsidR="00300BC9" w:rsidRPr="00300BC9">
          <w:rPr>
            <w:rStyle w:val="Hipervnculo"/>
            <w:rFonts w:ascii="Times New Roman" w:hAnsi="Times New Roman" w:cs="Times New Roman"/>
            <w:sz w:val="22"/>
          </w:rPr>
          <w:t>http://www.gerardodelvillar.com/tiburones-a-color.html</w:t>
        </w:r>
      </w:hyperlink>
    </w:p>
    <w:p w14:paraId="4AD643A2" w14:textId="77777777" w:rsidR="00300BC9" w:rsidRPr="00300BC9" w:rsidRDefault="00300BC9" w:rsidP="00300BC9">
      <w:pPr>
        <w:ind w:firstLine="0"/>
        <w:rPr>
          <w:rFonts w:cs="Times New Roman"/>
        </w:rPr>
      </w:pPr>
    </w:p>
    <w:p w14:paraId="18ED67CF"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Anuar Patjane</w:t>
      </w:r>
    </w:p>
    <w:p w14:paraId="66B42E63"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98" w:anchor="!/index" w:history="1">
        <w:r w:rsidR="00300BC9" w:rsidRPr="00300BC9">
          <w:rPr>
            <w:rStyle w:val="Hipervnculo"/>
            <w:rFonts w:ascii="Times New Roman" w:hAnsi="Times New Roman" w:cs="Times New Roman"/>
            <w:sz w:val="22"/>
          </w:rPr>
          <w:t>http://www.anuarpatjane.com/#!/index</w:t>
        </w:r>
      </w:hyperlink>
    </w:p>
    <w:p w14:paraId="29648307" w14:textId="77777777" w:rsidR="00300BC9" w:rsidRPr="00300BC9" w:rsidRDefault="00300BC9" w:rsidP="00300BC9">
      <w:pPr>
        <w:rPr>
          <w:rFonts w:cs="Times New Roman"/>
        </w:rPr>
      </w:pPr>
    </w:p>
    <w:p w14:paraId="10036F13" w14:textId="77777777" w:rsidR="00300BC9" w:rsidRPr="00300BC9" w:rsidRDefault="00300BC9" w:rsidP="00300BC9">
      <w:pPr>
        <w:pStyle w:val="Prrafodelista"/>
        <w:numPr>
          <w:ilvl w:val="0"/>
          <w:numId w:val="26"/>
        </w:numPr>
        <w:spacing w:line="240" w:lineRule="auto"/>
        <w:rPr>
          <w:rFonts w:ascii="Times New Roman" w:hAnsi="Times New Roman" w:cs="Times New Roman"/>
          <w:sz w:val="22"/>
          <w:lang w:val="en-US"/>
        </w:rPr>
      </w:pPr>
      <w:proofErr w:type="spellStart"/>
      <w:r w:rsidRPr="00300BC9">
        <w:rPr>
          <w:rFonts w:ascii="Times New Roman" w:hAnsi="Times New Roman" w:cs="Times New Roman"/>
          <w:sz w:val="22"/>
          <w:lang w:val="en-US"/>
        </w:rPr>
        <w:t>Ixchel</w:t>
      </w:r>
      <w:proofErr w:type="spellEnd"/>
      <w:r w:rsidRPr="00300BC9">
        <w:rPr>
          <w:rFonts w:ascii="Times New Roman" w:hAnsi="Times New Roman" w:cs="Times New Roman"/>
          <w:sz w:val="22"/>
          <w:lang w:val="en-US"/>
        </w:rPr>
        <w:t xml:space="preserve"> </w:t>
      </w:r>
      <w:proofErr w:type="spellStart"/>
      <w:r w:rsidRPr="00300BC9">
        <w:rPr>
          <w:rFonts w:ascii="Times New Roman" w:hAnsi="Times New Roman" w:cs="Times New Roman"/>
          <w:sz w:val="22"/>
          <w:lang w:val="en-US"/>
        </w:rPr>
        <w:t>García</w:t>
      </w:r>
      <w:proofErr w:type="spellEnd"/>
    </w:p>
    <w:p w14:paraId="6EC8E2F9" w14:textId="77777777" w:rsidR="00300BC9" w:rsidRPr="00300BC9" w:rsidRDefault="00A704BF" w:rsidP="00300BC9">
      <w:pPr>
        <w:pStyle w:val="Prrafodelista"/>
        <w:spacing w:line="240" w:lineRule="auto"/>
        <w:ind w:firstLine="0"/>
        <w:rPr>
          <w:rFonts w:ascii="Times New Roman" w:hAnsi="Times New Roman" w:cs="Times New Roman"/>
          <w:sz w:val="22"/>
          <w:lang w:val="en-US"/>
        </w:rPr>
      </w:pPr>
      <w:hyperlink r:id="rId99" w:history="1">
        <w:r w:rsidR="00300BC9" w:rsidRPr="00300BC9">
          <w:rPr>
            <w:rStyle w:val="Hipervnculo"/>
            <w:rFonts w:ascii="Times New Roman" w:hAnsi="Times New Roman" w:cs="Times New Roman"/>
            <w:sz w:val="22"/>
            <w:lang w:val="en-US"/>
          </w:rPr>
          <w:t>https://www.facebook.com/ixchel.g.carrillo</w:t>
        </w:r>
      </w:hyperlink>
    </w:p>
    <w:p w14:paraId="2BB857B4" w14:textId="77777777" w:rsidR="00300BC9" w:rsidRPr="00300BC9" w:rsidRDefault="00300BC9" w:rsidP="00300BC9">
      <w:pPr>
        <w:rPr>
          <w:rFonts w:cs="Times New Roman"/>
          <w:lang w:val="en-US"/>
        </w:rPr>
      </w:pPr>
    </w:p>
    <w:p w14:paraId="5A0967EF"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Javier Sandoval</w:t>
      </w:r>
    </w:p>
    <w:p w14:paraId="35E529F8"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100" w:anchor="!/index" w:history="1">
        <w:r w:rsidR="00300BC9" w:rsidRPr="00300BC9">
          <w:rPr>
            <w:rStyle w:val="Hipervnculo"/>
            <w:rFonts w:ascii="Times New Roman" w:hAnsi="Times New Roman" w:cs="Times New Roman"/>
            <w:sz w:val="22"/>
          </w:rPr>
          <w:t>http://luisjaviersandoval.photoshelter.com/#!/index</w:t>
        </w:r>
      </w:hyperlink>
    </w:p>
    <w:p w14:paraId="3387E962" w14:textId="77777777" w:rsidR="00300BC9" w:rsidRPr="00300BC9" w:rsidRDefault="00300BC9" w:rsidP="00300BC9">
      <w:pPr>
        <w:rPr>
          <w:rFonts w:cs="Times New Roman"/>
        </w:rPr>
      </w:pPr>
    </w:p>
    <w:p w14:paraId="001129B9" w14:textId="77777777" w:rsidR="00300BC9" w:rsidRPr="00300BC9" w:rsidRDefault="00300BC9" w:rsidP="00300BC9">
      <w:pPr>
        <w:pStyle w:val="Prrafodelista"/>
        <w:numPr>
          <w:ilvl w:val="0"/>
          <w:numId w:val="26"/>
        </w:numPr>
        <w:spacing w:line="240" w:lineRule="auto"/>
        <w:rPr>
          <w:rFonts w:ascii="Times New Roman" w:hAnsi="Times New Roman" w:cs="Times New Roman"/>
          <w:sz w:val="22"/>
          <w:lang w:val="en-US"/>
        </w:rPr>
      </w:pPr>
      <w:r w:rsidRPr="00300BC9">
        <w:rPr>
          <w:rFonts w:ascii="Times New Roman" w:hAnsi="Times New Roman" w:cs="Times New Roman"/>
          <w:sz w:val="22"/>
          <w:lang w:val="en-US"/>
        </w:rPr>
        <w:t xml:space="preserve">Christian </w:t>
      </w:r>
      <w:proofErr w:type="spellStart"/>
      <w:r w:rsidRPr="00300BC9">
        <w:rPr>
          <w:rFonts w:ascii="Times New Roman" w:hAnsi="Times New Roman" w:cs="Times New Roman"/>
          <w:sz w:val="22"/>
          <w:lang w:val="en-US"/>
        </w:rPr>
        <w:t>Vzil</w:t>
      </w:r>
      <w:proofErr w:type="spellEnd"/>
    </w:p>
    <w:p w14:paraId="2D7A5EDF" w14:textId="77777777" w:rsidR="00300BC9" w:rsidRPr="00300BC9" w:rsidRDefault="00A73D1B" w:rsidP="00300BC9">
      <w:pPr>
        <w:ind w:left="360" w:firstLine="348"/>
        <w:rPr>
          <w:rFonts w:cs="Times New Roman"/>
          <w:lang w:val="en-US"/>
        </w:rPr>
      </w:pPr>
      <w:hyperlink r:id="rId101" w:history="1">
        <w:r w:rsidR="00300BC9" w:rsidRPr="00300BC9">
          <w:rPr>
            <w:rStyle w:val="Hipervnculo"/>
            <w:rFonts w:cs="Times New Roman"/>
            <w:lang w:val="en-US"/>
          </w:rPr>
          <w:t>http://www.christianvizl.com/</w:t>
        </w:r>
      </w:hyperlink>
    </w:p>
    <w:p w14:paraId="4A96617C" w14:textId="77777777" w:rsidR="00300BC9" w:rsidRPr="00300BC9" w:rsidRDefault="00300BC9" w:rsidP="00300BC9">
      <w:pPr>
        <w:rPr>
          <w:rFonts w:cs="Times New Roman"/>
          <w:lang w:val="en-US"/>
        </w:rPr>
      </w:pPr>
    </w:p>
    <w:p w14:paraId="0626BCAC" w14:textId="77777777" w:rsidR="00300BC9" w:rsidRPr="00300BC9" w:rsidRDefault="00300BC9" w:rsidP="00300BC9">
      <w:pPr>
        <w:pStyle w:val="Prrafodelista"/>
        <w:numPr>
          <w:ilvl w:val="0"/>
          <w:numId w:val="26"/>
        </w:numPr>
        <w:spacing w:line="240" w:lineRule="auto"/>
        <w:rPr>
          <w:rFonts w:ascii="Times New Roman" w:hAnsi="Times New Roman" w:cs="Times New Roman"/>
          <w:sz w:val="22"/>
          <w:lang w:val="en-US"/>
        </w:rPr>
      </w:pPr>
      <w:r w:rsidRPr="00300BC9">
        <w:rPr>
          <w:rFonts w:ascii="Times New Roman" w:hAnsi="Times New Roman" w:cs="Times New Roman"/>
          <w:sz w:val="22"/>
          <w:lang w:val="en-US"/>
        </w:rPr>
        <w:t xml:space="preserve">Citlali </w:t>
      </w:r>
      <w:proofErr w:type="spellStart"/>
      <w:r w:rsidRPr="00300BC9">
        <w:rPr>
          <w:rFonts w:ascii="Times New Roman" w:hAnsi="Times New Roman" w:cs="Times New Roman"/>
          <w:sz w:val="22"/>
          <w:lang w:val="en-US"/>
        </w:rPr>
        <w:t>Chalvignac</w:t>
      </w:r>
      <w:proofErr w:type="spellEnd"/>
    </w:p>
    <w:p w14:paraId="1720D82C" w14:textId="77777777" w:rsidR="00300BC9" w:rsidRPr="00300BC9" w:rsidRDefault="00300BC9" w:rsidP="00300BC9">
      <w:pPr>
        <w:pStyle w:val="Prrafodelista"/>
        <w:spacing w:line="240" w:lineRule="auto"/>
        <w:ind w:firstLine="0"/>
        <w:rPr>
          <w:rFonts w:ascii="Times New Roman" w:hAnsi="Times New Roman" w:cs="Times New Roman"/>
          <w:sz w:val="22"/>
          <w:lang w:val="en-US"/>
        </w:rPr>
      </w:pPr>
      <w:r w:rsidRPr="00300BC9">
        <w:rPr>
          <w:rFonts w:ascii="Times New Roman" w:hAnsi="Times New Roman" w:cs="Times New Roman"/>
          <w:sz w:val="22"/>
          <w:lang w:val="en-US"/>
        </w:rPr>
        <w:t>http://www.citlalichalvignac.com/</w:t>
      </w:r>
    </w:p>
    <w:p w14:paraId="6211C09C" w14:textId="77777777" w:rsidR="00300BC9" w:rsidRPr="00300BC9" w:rsidRDefault="00300BC9" w:rsidP="00300BC9">
      <w:pPr>
        <w:rPr>
          <w:rFonts w:cs="Times New Roman"/>
          <w:lang w:val="en-US"/>
        </w:rPr>
      </w:pPr>
    </w:p>
    <w:p w14:paraId="5E171C74"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Rodrigo Friscione</w:t>
      </w:r>
    </w:p>
    <w:p w14:paraId="37AB6AAE"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102" w:history="1">
        <w:r w:rsidR="00300BC9" w:rsidRPr="00300BC9">
          <w:rPr>
            <w:rStyle w:val="Hipervnculo"/>
            <w:rFonts w:ascii="Times New Roman" w:hAnsi="Times New Roman" w:cs="Times New Roman"/>
            <w:sz w:val="22"/>
          </w:rPr>
          <w:t>http://www.rodrigofriscione.com/</w:t>
        </w:r>
      </w:hyperlink>
    </w:p>
    <w:p w14:paraId="46285533" w14:textId="77777777" w:rsidR="00300BC9" w:rsidRPr="00300BC9" w:rsidRDefault="00300BC9" w:rsidP="00300BC9">
      <w:pPr>
        <w:rPr>
          <w:rFonts w:cs="Times New Roman"/>
        </w:rPr>
      </w:pPr>
    </w:p>
    <w:p w14:paraId="14596404" w14:textId="77777777" w:rsidR="00300BC9" w:rsidRPr="00300BC9" w:rsidRDefault="00300BC9" w:rsidP="00300BC9">
      <w:pPr>
        <w:pStyle w:val="Prrafodelista"/>
        <w:numPr>
          <w:ilvl w:val="0"/>
          <w:numId w:val="26"/>
        </w:numPr>
        <w:spacing w:line="240" w:lineRule="auto"/>
        <w:rPr>
          <w:rFonts w:ascii="Times New Roman" w:hAnsi="Times New Roman" w:cs="Times New Roman"/>
          <w:sz w:val="22"/>
          <w:lang w:val="en-US"/>
        </w:rPr>
      </w:pPr>
      <w:r w:rsidRPr="00300BC9">
        <w:rPr>
          <w:rFonts w:ascii="Times New Roman" w:hAnsi="Times New Roman" w:cs="Times New Roman"/>
          <w:sz w:val="22"/>
          <w:lang w:val="en-US"/>
        </w:rPr>
        <w:t xml:space="preserve">Matteo </w:t>
      </w:r>
      <w:proofErr w:type="spellStart"/>
      <w:r w:rsidRPr="00300BC9">
        <w:rPr>
          <w:rFonts w:ascii="Times New Roman" w:hAnsi="Times New Roman" w:cs="Times New Roman"/>
          <w:sz w:val="22"/>
          <w:lang w:val="en-US"/>
        </w:rPr>
        <w:t>Cassella</w:t>
      </w:r>
      <w:proofErr w:type="spellEnd"/>
    </w:p>
    <w:p w14:paraId="445EA2CD" w14:textId="77777777" w:rsidR="00300BC9" w:rsidRPr="00300BC9" w:rsidRDefault="00A73D1B" w:rsidP="00300BC9">
      <w:pPr>
        <w:pStyle w:val="Prrafodelista"/>
        <w:spacing w:line="240" w:lineRule="auto"/>
        <w:ind w:firstLine="0"/>
        <w:rPr>
          <w:rFonts w:ascii="Times New Roman" w:hAnsi="Times New Roman" w:cs="Times New Roman"/>
          <w:sz w:val="22"/>
          <w:lang w:val="en-US"/>
        </w:rPr>
      </w:pPr>
      <w:hyperlink r:id="rId103" w:history="1">
        <w:r w:rsidR="00300BC9" w:rsidRPr="00300BC9">
          <w:rPr>
            <w:rStyle w:val="Hipervnculo"/>
            <w:rFonts w:ascii="Times New Roman" w:hAnsi="Times New Roman" w:cs="Times New Roman"/>
            <w:sz w:val="22"/>
            <w:lang w:val="en-US"/>
          </w:rPr>
          <w:t>http://mc8474.wix.com/scubaphotography</w:t>
        </w:r>
      </w:hyperlink>
    </w:p>
    <w:p w14:paraId="7D9878E5" w14:textId="77777777" w:rsidR="00300BC9" w:rsidRPr="00300BC9" w:rsidRDefault="00300BC9" w:rsidP="00300BC9">
      <w:pPr>
        <w:rPr>
          <w:rFonts w:cs="Times New Roman"/>
          <w:lang w:val="en-US"/>
        </w:rPr>
      </w:pPr>
    </w:p>
    <w:p w14:paraId="5D62F502"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Nacho Gil</w:t>
      </w:r>
    </w:p>
    <w:p w14:paraId="385E2578" w14:textId="77777777" w:rsidR="00300BC9" w:rsidRPr="00300BC9" w:rsidRDefault="00300BC9" w:rsidP="00300BC9">
      <w:pPr>
        <w:pStyle w:val="Prrafodelista"/>
        <w:spacing w:line="240" w:lineRule="auto"/>
        <w:ind w:firstLine="0"/>
        <w:rPr>
          <w:rFonts w:ascii="Times New Roman" w:hAnsi="Times New Roman" w:cs="Times New Roman"/>
          <w:sz w:val="22"/>
        </w:rPr>
      </w:pPr>
      <w:r w:rsidRPr="00300BC9">
        <w:rPr>
          <w:rFonts w:ascii="Times New Roman" w:hAnsi="Times New Roman" w:cs="Times New Roman"/>
          <w:sz w:val="22"/>
        </w:rPr>
        <w:t>https://www.facebook.com/nacho.gil.1650</w:t>
      </w:r>
    </w:p>
    <w:p w14:paraId="0ED03AF9" w14:textId="77777777" w:rsidR="00300BC9" w:rsidRPr="00300BC9" w:rsidRDefault="00300BC9" w:rsidP="00300BC9">
      <w:pPr>
        <w:rPr>
          <w:rFonts w:cs="Times New Roman"/>
        </w:rPr>
      </w:pPr>
    </w:p>
    <w:p w14:paraId="657315C8" w14:textId="77777777" w:rsidR="00300BC9" w:rsidRPr="00300BC9" w:rsidRDefault="00300BC9" w:rsidP="00300BC9">
      <w:pPr>
        <w:pStyle w:val="Prrafodelista"/>
        <w:numPr>
          <w:ilvl w:val="0"/>
          <w:numId w:val="26"/>
        </w:numPr>
        <w:spacing w:line="240" w:lineRule="auto"/>
        <w:rPr>
          <w:rFonts w:ascii="Times New Roman" w:hAnsi="Times New Roman" w:cs="Times New Roman"/>
          <w:sz w:val="22"/>
        </w:rPr>
      </w:pPr>
      <w:r w:rsidRPr="00300BC9">
        <w:rPr>
          <w:rFonts w:ascii="Times New Roman" w:hAnsi="Times New Roman" w:cs="Times New Roman"/>
          <w:sz w:val="22"/>
        </w:rPr>
        <w:t>Mario Chow</w:t>
      </w:r>
    </w:p>
    <w:p w14:paraId="0B1783C2" w14:textId="77777777" w:rsidR="00300BC9" w:rsidRPr="00300BC9" w:rsidRDefault="00A73D1B" w:rsidP="00300BC9">
      <w:pPr>
        <w:pStyle w:val="Prrafodelista"/>
        <w:spacing w:line="240" w:lineRule="auto"/>
        <w:ind w:firstLine="0"/>
        <w:rPr>
          <w:rFonts w:ascii="Times New Roman" w:hAnsi="Times New Roman" w:cs="Times New Roman"/>
          <w:sz w:val="22"/>
        </w:rPr>
      </w:pPr>
      <w:hyperlink r:id="rId104" w:history="1">
        <w:r w:rsidR="00300BC9" w:rsidRPr="00300BC9">
          <w:rPr>
            <w:rStyle w:val="Hipervnculo"/>
            <w:rFonts w:ascii="Times New Roman" w:hAnsi="Times New Roman" w:cs="Times New Roman"/>
            <w:sz w:val="22"/>
          </w:rPr>
          <w:t>http://mariochow.photo/</w:t>
        </w:r>
      </w:hyperlink>
    </w:p>
    <w:p w14:paraId="202664BF" w14:textId="77777777" w:rsidR="00300BC9" w:rsidRPr="00300BC9" w:rsidRDefault="00300BC9" w:rsidP="00300BC9">
      <w:pPr>
        <w:rPr>
          <w:rFonts w:cs="Times New Roman"/>
        </w:rPr>
      </w:pPr>
    </w:p>
    <w:p w14:paraId="7BF3C0DC" w14:textId="77777777" w:rsidR="00300BC9" w:rsidRPr="00300BC9" w:rsidRDefault="00300BC9" w:rsidP="00300BC9">
      <w:pPr>
        <w:pStyle w:val="Prrafodelista"/>
        <w:numPr>
          <w:ilvl w:val="0"/>
          <w:numId w:val="26"/>
        </w:numPr>
        <w:rPr>
          <w:rFonts w:ascii="Times New Roman" w:hAnsi="Times New Roman" w:cs="Times New Roman"/>
          <w:sz w:val="22"/>
        </w:rPr>
      </w:pPr>
      <w:r w:rsidRPr="00300BC9">
        <w:rPr>
          <w:rFonts w:ascii="Times New Roman" w:hAnsi="Times New Roman" w:cs="Times New Roman"/>
          <w:sz w:val="22"/>
        </w:rPr>
        <w:t>Alonso Martín</w:t>
      </w:r>
    </w:p>
    <w:p w14:paraId="78E6BC25" w14:textId="044DCA07" w:rsidR="00300BC9" w:rsidRPr="00300BC9" w:rsidRDefault="00A73D1B" w:rsidP="00300BC9">
      <w:pPr>
        <w:pStyle w:val="Ttulo1"/>
        <w:rPr>
          <w:rFonts w:cs="Times New Roman"/>
          <w:color w:val="FF0000"/>
          <w:sz w:val="22"/>
          <w:szCs w:val="22"/>
          <w:lang w:val="en-US"/>
        </w:rPr>
      </w:pPr>
      <w:hyperlink r:id="rId105" w:history="1">
        <w:r w:rsidR="00300BC9" w:rsidRPr="00300BC9">
          <w:rPr>
            <w:rStyle w:val="Hipervnculo"/>
            <w:rFonts w:cs="Times New Roman"/>
            <w:sz w:val="22"/>
            <w:szCs w:val="22"/>
            <w:lang w:val="en-US"/>
          </w:rPr>
          <w:t>https://www.facebook.com/Vida</w:t>
        </w:r>
      </w:hyperlink>
    </w:p>
    <w:p w14:paraId="7CDF0136" w14:textId="77777777" w:rsidR="00300BC9" w:rsidRDefault="00300BC9" w:rsidP="00300BC9">
      <w:pPr>
        <w:pStyle w:val="Ttulo1"/>
        <w:rPr>
          <w:color w:val="FF0000"/>
          <w:lang w:val="en-US"/>
        </w:rPr>
      </w:pPr>
    </w:p>
    <w:p w14:paraId="50268BC6" w14:textId="374C156E" w:rsidR="00A83DFD" w:rsidRPr="00300BC9" w:rsidRDefault="00A83DFD" w:rsidP="00300BC9">
      <w:pPr>
        <w:pStyle w:val="Ttulo1"/>
        <w:rPr>
          <w:rFonts w:cs="Times New Roman"/>
          <w:lang w:val="en-US"/>
        </w:rPr>
      </w:pPr>
      <w:r w:rsidRPr="00300BC9">
        <w:rPr>
          <w:rFonts w:cs="Times New Roman"/>
          <w:lang w:val="en-US"/>
        </w:rPr>
        <w:t>Blue Core</w:t>
      </w:r>
      <w:r w:rsidR="00F1790B" w:rsidRPr="00300BC9">
        <w:rPr>
          <w:rFonts w:cs="Times New Roman"/>
          <w:lang w:val="en-US"/>
        </w:rPr>
        <w:t xml:space="preserve"> A. C.</w:t>
      </w:r>
    </w:p>
    <w:p w14:paraId="71CD067E" w14:textId="77777777" w:rsidR="00156CD7" w:rsidRPr="00ED4611" w:rsidRDefault="00F1790B" w:rsidP="003B43D1">
      <w:pPr>
        <w:rPr>
          <w:rFonts w:cs="Times New Roman"/>
          <w:b/>
        </w:rPr>
      </w:pPr>
      <w:r w:rsidRPr="00ED4611">
        <w:rPr>
          <w:rFonts w:cs="Times New Roman"/>
          <w:b/>
        </w:rPr>
        <w:t>¿</w:t>
      </w:r>
      <w:r w:rsidR="00156CD7" w:rsidRPr="00ED4611">
        <w:rPr>
          <w:rFonts w:cs="Times New Roman"/>
          <w:b/>
        </w:rPr>
        <w:t>Quiénes somos?</w:t>
      </w:r>
    </w:p>
    <w:p w14:paraId="617EFF44" w14:textId="13455660" w:rsidR="00156CD7" w:rsidRPr="00ED4611" w:rsidRDefault="00156CD7" w:rsidP="00156CD7">
      <w:pPr>
        <w:rPr>
          <w:rFonts w:eastAsia="Times New Roman" w:cs="Times New Roman"/>
          <w:lang w:eastAsia="es-MX"/>
        </w:rPr>
      </w:pPr>
      <w:r w:rsidRPr="00ED4611">
        <w:rPr>
          <w:rFonts w:cs="Times New Roman"/>
        </w:rPr>
        <w:t>Blue Core A. C. es una organización ecológica de la sociedad civil</w:t>
      </w:r>
      <w:r w:rsidR="000B7EC4">
        <w:rPr>
          <w:rFonts w:cs="Times New Roman"/>
        </w:rPr>
        <w:t>,</w:t>
      </w:r>
      <w:r w:rsidRPr="00ED4611">
        <w:rPr>
          <w:rFonts w:cs="Times New Roman"/>
        </w:rPr>
        <w:t xml:space="preserve"> sin fines de lucro, formada en el 2014 por un grupo de jóvenes buzos, biólogos y conservacionistas, comprometidos con el océano y su maravillosa vida marina</w:t>
      </w:r>
      <w:r w:rsidR="000B7EC4">
        <w:rPr>
          <w:rFonts w:cs="Times New Roman"/>
        </w:rPr>
        <w:t>. U</w:t>
      </w:r>
      <w:r w:rsidRPr="00ED4611">
        <w:rPr>
          <w:rFonts w:cs="Times New Roman"/>
        </w:rPr>
        <w:t>nimos</w:t>
      </w:r>
      <w:r w:rsidRPr="00ED4611">
        <w:rPr>
          <w:rFonts w:eastAsia="Times New Roman" w:cs="Times New Roman"/>
          <w:lang w:eastAsia="es-MX"/>
        </w:rPr>
        <w:t xml:space="preserve"> esfuerzos para desarrollar proyectos de investigación, conservación, educación con el objetivo de lograr un equilibrio entre el bienestar humano y los ecosistemas marinos.</w:t>
      </w:r>
    </w:p>
    <w:p w14:paraId="6013B855" w14:textId="77777777" w:rsidR="00E90321" w:rsidRPr="00ED4611" w:rsidRDefault="00E90321" w:rsidP="00156CD7">
      <w:pPr>
        <w:rPr>
          <w:rFonts w:eastAsia="Times New Roman" w:cs="Times New Roman"/>
          <w:lang w:eastAsia="es-MX"/>
        </w:rPr>
      </w:pPr>
    </w:p>
    <w:p w14:paraId="6F936C8B" w14:textId="73FE8F97" w:rsidR="00E90321" w:rsidRDefault="00300BC9" w:rsidP="00156CD7">
      <w:pPr>
        <w:rPr>
          <w:rFonts w:eastAsia="Times New Roman" w:cs="Times New Roman"/>
          <w:lang w:eastAsia="es-MX"/>
        </w:rPr>
      </w:pPr>
      <w:r w:rsidRPr="00DE0BB6">
        <w:rPr>
          <w:rFonts w:eastAsia="Times New Roman" w:cs="Times New Roman"/>
          <w:highlight w:val="yellow"/>
          <w:lang w:eastAsia="es-MX"/>
        </w:rPr>
        <w:t>INSERT INSTITUCIONAL VIDEO LINK- pendiente</w:t>
      </w:r>
    </w:p>
    <w:p w14:paraId="05B7FE45" w14:textId="77777777" w:rsidR="00156CD7" w:rsidRPr="00ED4611" w:rsidRDefault="00156CD7" w:rsidP="00156CD7">
      <w:pPr>
        <w:rPr>
          <w:rFonts w:cs="Times New Roman"/>
        </w:rPr>
      </w:pPr>
    </w:p>
    <w:p w14:paraId="7EA25496" w14:textId="0183AC95" w:rsidR="00F1790B" w:rsidRPr="00ED4611" w:rsidRDefault="00156CD7" w:rsidP="003B43D1">
      <w:pPr>
        <w:rPr>
          <w:rFonts w:cs="Times New Roman"/>
          <w:b/>
        </w:rPr>
      </w:pPr>
      <w:r w:rsidRPr="00ED4611">
        <w:rPr>
          <w:rFonts w:cs="Times New Roman"/>
          <w:b/>
        </w:rPr>
        <w:t>¿</w:t>
      </w:r>
      <w:r w:rsidR="00F1790B" w:rsidRPr="00ED4611">
        <w:rPr>
          <w:rFonts w:cs="Times New Roman"/>
          <w:b/>
        </w:rPr>
        <w:t>Qué hacemos</w:t>
      </w:r>
      <w:r w:rsidRPr="00ED4611">
        <w:rPr>
          <w:rFonts w:cs="Times New Roman"/>
          <w:b/>
        </w:rPr>
        <w:t xml:space="preserve"> y p</w:t>
      </w:r>
      <w:r w:rsidR="00F1790B" w:rsidRPr="00ED4611">
        <w:rPr>
          <w:rFonts w:cs="Times New Roman"/>
          <w:b/>
        </w:rPr>
        <w:t>or qué?</w:t>
      </w:r>
      <w:r w:rsidR="00300BC9">
        <w:rPr>
          <w:rFonts w:cs="Times New Roman"/>
          <w:b/>
        </w:rPr>
        <w:t xml:space="preserve"> </w:t>
      </w:r>
      <w:r w:rsidR="00300BC9" w:rsidRPr="00DA0A6D">
        <w:rPr>
          <w:b/>
          <w:highlight w:val="red"/>
        </w:rPr>
        <w:t>foto</w:t>
      </w:r>
    </w:p>
    <w:p w14:paraId="1F668B52" w14:textId="7658266D" w:rsidR="000B7EC4" w:rsidRDefault="00156CD7" w:rsidP="00156CD7">
      <w:pPr>
        <w:rPr>
          <w:rFonts w:cs="Times New Roman"/>
          <w:lang w:eastAsia="es-MX"/>
        </w:rPr>
      </w:pPr>
      <w:r w:rsidRPr="00ED4611">
        <w:rPr>
          <w:rFonts w:cs="Times New Roman"/>
          <w:lang w:eastAsia="es-MX"/>
        </w:rPr>
        <w:t xml:space="preserve">Blue Core A. C. basa </w:t>
      </w:r>
      <w:r w:rsidR="00B946B5" w:rsidRPr="00ED4611">
        <w:rPr>
          <w:rFonts w:cs="Times New Roman"/>
          <w:lang w:eastAsia="es-MX"/>
        </w:rPr>
        <w:t>sus acciones</w:t>
      </w:r>
      <w:r w:rsidRPr="00ED4611">
        <w:rPr>
          <w:rFonts w:cs="Times New Roman"/>
          <w:lang w:eastAsia="es-MX"/>
        </w:rPr>
        <w:t xml:space="preserve"> de conservación marina y trabajo con la comunidad en la ciencia y en la participación multisectorial (sociedad, academia, gobierno, iniciativa privada y ONG) con el objetivo de que generar iniciativas que ayuden a entender y atender eficientemente las presiones ambientales sobre nuestros Océanos</w:t>
      </w:r>
      <w:r w:rsidR="000B7EC4">
        <w:rPr>
          <w:rFonts w:cs="Times New Roman"/>
          <w:lang w:eastAsia="es-MX"/>
        </w:rPr>
        <w:t>. Dichas presiones</w:t>
      </w:r>
      <w:r w:rsidRPr="00ED4611">
        <w:rPr>
          <w:rFonts w:cs="Times New Roman"/>
          <w:lang w:eastAsia="es-MX"/>
        </w:rPr>
        <w:t xml:space="preserve"> ocurren debido al rápido crecimiento económico y la gran demanda de recursos naturales y</w:t>
      </w:r>
      <w:r w:rsidR="00B946B5" w:rsidRPr="00ED4611">
        <w:rPr>
          <w:rFonts w:cs="Times New Roman"/>
          <w:lang w:eastAsia="es-MX"/>
        </w:rPr>
        <w:t xml:space="preserve"> que operan bajo un</w:t>
      </w:r>
      <w:r w:rsidRPr="00ED4611">
        <w:rPr>
          <w:rFonts w:cs="Times New Roman"/>
          <w:lang w:eastAsia="es-MX"/>
        </w:rPr>
        <w:t xml:space="preserve"> esquema de consumo NO responsable. </w:t>
      </w:r>
      <w:r w:rsidR="000B7EC4">
        <w:rPr>
          <w:rFonts w:cs="Times New Roman"/>
          <w:lang w:eastAsia="es-MX"/>
        </w:rPr>
        <w:t>A través de nuestra</w:t>
      </w:r>
      <w:r w:rsidRPr="00ED4611">
        <w:rPr>
          <w:rFonts w:cs="Times New Roman"/>
          <w:lang w:eastAsia="es-MX"/>
        </w:rPr>
        <w:t xml:space="preserve"> estructura, forma de trabajo y la participación activa de la sociedad queremos</w:t>
      </w:r>
      <w:r w:rsidR="000B7EC4">
        <w:rPr>
          <w:rFonts w:cs="Times New Roman"/>
          <w:lang w:eastAsia="es-MX"/>
        </w:rPr>
        <w:t xml:space="preserve"> s</w:t>
      </w:r>
      <w:r w:rsidRPr="00ED4611">
        <w:rPr>
          <w:rFonts w:cs="Times New Roman"/>
          <w:lang w:eastAsia="es-MX"/>
        </w:rPr>
        <w:t>er un factor de cambio</w:t>
      </w:r>
      <w:r w:rsidR="000B7EC4">
        <w:rPr>
          <w:rFonts w:cs="Times New Roman"/>
          <w:lang w:eastAsia="es-MX"/>
        </w:rPr>
        <w:t xml:space="preserve"> al m</w:t>
      </w:r>
      <w:r w:rsidRPr="00ED4611">
        <w:rPr>
          <w:rFonts w:cs="Times New Roman"/>
          <w:lang w:eastAsia="es-MX"/>
        </w:rPr>
        <w:t>ejorar la gestión ambiental de los recursos naturales marinos y costeros</w:t>
      </w:r>
      <w:r w:rsidR="000B7EC4">
        <w:rPr>
          <w:rFonts w:cs="Times New Roman"/>
          <w:lang w:eastAsia="es-MX"/>
        </w:rPr>
        <w:t xml:space="preserve">. </w:t>
      </w:r>
      <w:r w:rsidR="00342AB7">
        <w:rPr>
          <w:rFonts w:cs="Times New Roman"/>
          <w:lang w:eastAsia="es-MX"/>
        </w:rPr>
        <w:t>Así mismo, a</w:t>
      </w:r>
      <w:r w:rsidR="000B7EC4">
        <w:rPr>
          <w:rFonts w:cs="Times New Roman"/>
          <w:lang w:eastAsia="es-MX"/>
        </w:rPr>
        <w:t>segurar</w:t>
      </w:r>
      <w:r w:rsidRPr="00ED4611">
        <w:rPr>
          <w:rFonts w:cs="Times New Roman"/>
          <w:lang w:eastAsia="es-MX"/>
        </w:rPr>
        <w:t xml:space="preserve"> la protección y salud de</w:t>
      </w:r>
      <w:r w:rsidR="000B7EC4">
        <w:rPr>
          <w:rFonts w:cs="Times New Roman"/>
          <w:lang w:eastAsia="es-MX"/>
        </w:rPr>
        <w:t>:</w:t>
      </w:r>
    </w:p>
    <w:p w14:paraId="4D467473" w14:textId="2EC70A1A" w:rsidR="000B7EC4" w:rsidRPr="00A73D1B" w:rsidRDefault="000B7EC4" w:rsidP="00A73D1B">
      <w:pPr>
        <w:pStyle w:val="Prrafodelista"/>
        <w:numPr>
          <w:ilvl w:val="0"/>
          <w:numId w:val="28"/>
        </w:numPr>
        <w:rPr>
          <w:rFonts w:asciiTheme="minorHAnsi" w:hAnsiTheme="minorHAnsi" w:cs="Times New Roman"/>
          <w:lang w:eastAsia="es-MX"/>
        </w:rPr>
      </w:pPr>
      <w:r w:rsidRPr="00A73D1B">
        <w:rPr>
          <w:rFonts w:asciiTheme="minorHAnsi" w:hAnsiTheme="minorHAnsi" w:cs="Times New Roman"/>
          <w:sz w:val="22"/>
          <w:lang w:eastAsia="es-MX"/>
        </w:rPr>
        <w:t>N</w:t>
      </w:r>
      <w:r w:rsidR="00156CD7" w:rsidRPr="00A73D1B">
        <w:rPr>
          <w:rFonts w:asciiTheme="minorHAnsi" w:hAnsiTheme="minorHAnsi" w:cs="Times New Roman"/>
          <w:sz w:val="22"/>
          <w:lang w:eastAsia="es-MX"/>
        </w:rPr>
        <w:t>uestro Mar Caribe y Golfo de México</w:t>
      </w:r>
      <w:r w:rsidRPr="00A73D1B">
        <w:rPr>
          <w:rFonts w:asciiTheme="minorHAnsi" w:hAnsiTheme="minorHAnsi" w:cs="Times New Roman"/>
          <w:sz w:val="22"/>
          <w:lang w:eastAsia="es-MX"/>
        </w:rPr>
        <w:t>.</w:t>
      </w:r>
    </w:p>
    <w:p w14:paraId="7CFE555D" w14:textId="06C0A10F" w:rsidR="000B7EC4" w:rsidRPr="00A73D1B" w:rsidRDefault="000B7EC4" w:rsidP="00A73D1B">
      <w:pPr>
        <w:pStyle w:val="Prrafodelista"/>
        <w:numPr>
          <w:ilvl w:val="0"/>
          <w:numId w:val="28"/>
        </w:numPr>
        <w:rPr>
          <w:rFonts w:asciiTheme="minorHAnsi" w:hAnsiTheme="minorHAnsi" w:cs="Times New Roman"/>
          <w:shd w:val="clear" w:color="auto" w:fill="FFFFFF"/>
        </w:rPr>
      </w:pPr>
      <w:r w:rsidRPr="00A73D1B">
        <w:rPr>
          <w:rFonts w:asciiTheme="minorHAnsi" w:hAnsiTheme="minorHAnsi" w:cs="Times New Roman"/>
          <w:sz w:val="22"/>
          <w:shd w:val="clear" w:color="auto" w:fill="FFFFFF"/>
        </w:rPr>
        <w:t>S</w:t>
      </w:r>
      <w:r w:rsidR="00156CD7" w:rsidRPr="00A73D1B">
        <w:rPr>
          <w:rFonts w:asciiTheme="minorHAnsi" w:hAnsiTheme="minorHAnsi" w:cs="Times New Roman"/>
          <w:sz w:val="22"/>
          <w:shd w:val="clear" w:color="auto" w:fill="FFFFFF"/>
        </w:rPr>
        <w:t>istema de ríos subterráneos y cenotes</w:t>
      </w:r>
      <w:r w:rsidR="00921879" w:rsidRPr="00A73D1B">
        <w:rPr>
          <w:rFonts w:asciiTheme="minorHAnsi" w:hAnsiTheme="minorHAnsi" w:cs="Times New Roman"/>
          <w:sz w:val="22"/>
          <w:shd w:val="clear" w:color="auto" w:fill="FFFFFF"/>
        </w:rPr>
        <w:t xml:space="preserve"> de la Península de Yucatán</w:t>
      </w:r>
      <w:r w:rsidRPr="00A73D1B">
        <w:rPr>
          <w:rFonts w:asciiTheme="minorHAnsi" w:hAnsiTheme="minorHAnsi" w:cs="Times New Roman"/>
          <w:sz w:val="22"/>
          <w:shd w:val="clear" w:color="auto" w:fill="FFFFFF"/>
        </w:rPr>
        <w:t>,</w:t>
      </w:r>
      <w:r w:rsidR="00156CD7" w:rsidRPr="00A73D1B">
        <w:rPr>
          <w:rFonts w:asciiTheme="minorHAnsi" w:hAnsiTheme="minorHAnsi" w:cs="Times New Roman"/>
          <w:sz w:val="22"/>
          <w:shd w:val="clear" w:color="auto" w:fill="FFFFFF"/>
        </w:rPr>
        <w:t xml:space="preserve"> únicos en el mundo</w:t>
      </w:r>
      <w:r w:rsidRPr="00A73D1B">
        <w:rPr>
          <w:rFonts w:asciiTheme="minorHAnsi" w:hAnsiTheme="minorHAnsi" w:cs="Times New Roman"/>
          <w:sz w:val="22"/>
          <w:shd w:val="clear" w:color="auto" w:fill="FFFFFF"/>
        </w:rPr>
        <w:t>.</w:t>
      </w:r>
    </w:p>
    <w:p w14:paraId="4B18971E" w14:textId="4DD1AF99" w:rsidR="000B7EC4" w:rsidRPr="00A73D1B" w:rsidRDefault="00156CD7" w:rsidP="00A73D1B">
      <w:pPr>
        <w:pStyle w:val="Prrafodelista"/>
        <w:numPr>
          <w:ilvl w:val="0"/>
          <w:numId w:val="28"/>
        </w:numPr>
        <w:rPr>
          <w:rFonts w:asciiTheme="minorHAnsi" w:hAnsiTheme="minorHAnsi" w:cs="Times New Roman"/>
          <w:shd w:val="clear" w:color="auto" w:fill="FFFFFF"/>
        </w:rPr>
      </w:pPr>
      <w:r w:rsidRPr="00A73D1B">
        <w:rPr>
          <w:rFonts w:asciiTheme="minorHAnsi" w:hAnsiTheme="minorHAnsi" w:cs="Times New Roman"/>
          <w:sz w:val="22"/>
          <w:shd w:val="clear" w:color="auto" w:fill="FFFFFF"/>
        </w:rPr>
        <w:t xml:space="preserve"> </w:t>
      </w:r>
      <w:r w:rsidR="000B7EC4" w:rsidRPr="00A73D1B">
        <w:rPr>
          <w:rFonts w:asciiTheme="minorHAnsi" w:hAnsiTheme="minorHAnsi" w:cs="Times New Roman"/>
          <w:sz w:val="22"/>
          <w:shd w:val="clear" w:color="auto" w:fill="FFFFFF"/>
        </w:rPr>
        <w:t>Hu</w:t>
      </w:r>
      <w:r w:rsidRPr="00A73D1B">
        <w:rPr>
          <w:rFonts w:asciiTheme="minorHAnsi" w:hAnsiTheme="minorHAnsi" w:cs="Times New Roman"/>
          <w:sz w:val="22"/>
          <w:shd w:val="clear" w:color="auto" w:fill="FFFFFF"/>
        </w:rPr>
        <w:t>medales</w:t>
      </w:r>
      <w:r w:rsidR="000B7EC4" w:rsidRPr="00A73D1B">
        <w:rPr>
          <w:rFonts w:asciiTheme="minorHAnsi" w:hAnsiTheme="minorHAnsi" w:cs="Times New Roman"/>
          <w:sz w:val="22"/>
          <w:shd w:val="clear" w:color="auto" w:fill="FFFFFF"/>
        </w:rPr>
        <w:t>, c</w:t>
      </w:r>
      <w:r w:rsidRPr="00A73D1B">
        <w:rPr>
          <w:rFonts w:asciiTheme="minorHAnsi" w:hAnsiTheme="minorHAnsi" w:cs="Times New Roman"/>
          <w:sz w:val="22"/>
          <w:shd w:val="clear" w:color="auto" w:fill="FFFFFF"/>
        </w:rPr>
        <w:t>atalogados como los más importantes y productivos de Mesoamérica</w:t>
      </w:r>
      <w:r w:rsidR="000B7EC4" w:rsidRPr="00A73D1B">
        <w:rPr>
          <w:rFonts w:asciiTheme="minorHAnsi" w:hAnsiTheme="minorHAnsi" w:cs="Times New Roman"/>
          <w:sz w:val="22"/>
          <w:shd w:val="clear" w:color="auto" w:fill="FFFFFF"/>
        </w:rPr>
        <w:t>.</w:t>
      </w:r>
    </w:p>
    <w:p w14:paraId="3493EF2F" w14:textId="004A5BB3" w:rsidR="00156CD7" w:rsidRPr="00A73D1B" w:rsidRDefault="000B7EC4" w:rsidP="00A73D1B">
      <w:pPr>
        <w:pStyle w:val="Prrafodelista"/>
        <w:numPr>
          <w:ilvl w:val="0"/>
          <w:numId w:val="28"/>
        </w:numPr>
        <w:rPr>
          <w:rFonts w:asciiTheme="minorHAnsi" w:hAnsiTheme="minorHAnsi" w:cs="Times New Roman"/>
          <w:shd w:val="clear" w:color="auto" w:fill="FFFFFF"/>
        </w:rPr>
      </w:pPr>
      <w:r w:rsidRPr="00A73D1B">
        <w:rPr>
          <w:rFonts w:asciiTheme="minorHAnsi" w:hAnsiTheme="minorHAnsi" w:cs="Times New Roman"/>
          <w:sz w:val="22"/>
          <w:shd w:val="clear" w:color="auto" w:fill="FFFFFF"/>
        </w:rPr>
        <w:t>Arrecife Mesoamericano,</w:t>
      </w:r>
      <w:r w:rsidR="00156CD7" w:rsidRPr="00A73D1B">
        <w:rPr>
          <w:rFonts w:asciiTheme="minorHAnsi" w:hAnsiTheme="minorHAnsi" w:cs="Times New Roman"/>
          <w:sz w:val="22"/>
          <w:shd w:val="clear" w:color="auto" w:fill="FFFFFF"/>
        </w:rPr>
        <w:t xml:space="preserve"> segundo arrecife coralino más grande del mundo.</w:t>
      </w:r>
    </w:p>
    <w:p w14:paraId="2A4BBF1C" w14:textId="77777777" w:rsidR="00156CD7" w:rsidRPr="00ED4611" w:rsidRDefault="00156CD7" w:rsidP="00156CD7">
      <w:pPr>
        <w:rPr>
          <w:rFonts w:cs="Times New Roman"/>
          <w:shd w:val="clear" w:color="auto" w:fill="FFFFFF"/>
        </w:rPr>
      </w:pPr>
      <w:r w:rsidRPr="00ED4611">
        <w:rPr>
          <w:rFonts w:cs="Times New Roman"/>
          <w:shd w:val="clear" w:color="auto" w:fill="FFFFFF"/>
        </w:rPr>
        <w:t xml:space="preserve">Blue Core </w:t>
      </w:r>
      <w:r w:rsidR="00921879" w:rsidRPr="00ED4611">
        <w:rPr>
          <w:rFonts w:cs="Times New Roman"/>
          <w:shd w:val="clear" w:color="auto" w:fill="FFFFFF"/>
        </w:rPr>
        <w:t xml:space="preserve">A.C. </w:t>
      </w:r>
      <w:r w:rsidRPr="00ED4611">
        <w:rPr>
          <w:rFonts w:cs="Times New Roman"/>
          <w:shd w:val="clear" w:color="auto" w:fill="FFFFFF"/>
        </w:rPr>
        <w:t xml:space="preserve">como asociación civil requiere de la participación de los diferentes sectores de la sociedad para poder lograr su misión, y gracias a </w:t>
      </w:r>
      <w:r w:rsidR="00921879" w:rsidRPr="00ED4611">
        <w:rPr>
          <w:rFonts w:cs="Times New Roman"/>
          <w:shd w:val="clear" w:color="auto" w:fill="FFFFFF"/>
        </w:rPr>
        <w:t>s</w:t>
      </w:r>
      <w:r w:rsidRPr="00ED4611">
        <w:rPr>
          <w:rFonts w:cs="Times New Roman"/>
          <w:shd w:val="clear" w:color="auto" w:fill="FFFFFF"/>
        </w:rPr>
        <w:t>u apoyo y donati</w:t>
      </w:r>
      <w:r w:rsidR="00921879" w:rsidRPr="00ED4611">
        <w:rPr>
          <w:rFonts w:cs="Times New Roman"/>
          <w:shd w:val="clear" w:color="auto" w:fill="FFFFFF"/>
        </w:rPr>
        <w:t>vos ¡podremos juntos vivir en un</w:t>
      </w:r>
      <w:r w:rsidRPr="00ED4611">
        <w:rPr>
          <w:rFonts w:cs="Times New Roman"/>
          <w:shd w:val="clear" w:color="auto" w:fill="FFFFFF"/>
        </w:rPr>
        <w:t xml:space="preserve"> planeta más AZUL y VIVO! </w:t>
      </w:r>
    </w:p>
    <w:p w14:paraId="36EF5144" w14:textId="77777777" w:rsidR="00156CD7" w:rsidRPr="00ED4611" w:rsidRDefault="00156CD7" w:rsidP="00156CD7">
      <w:pPr>
        <w:rPr>
          <w:rFonts w:cs="Times New Roman"/>
        </w:rPr>
      </w:pPr>
    </w:p>
    <w:p w14:paraId="160D6B1B" w14:textId="77777777" w:rsidR="00B946B5" w:rsidRPr="00ED4611" w:rsidRDefault="00F1790B" w:rsidP="003B43D1">
      <w:pPr>
        <w:rPr>
          <w:rFonts w:cs="Times New Roman"/>
          <w:b/>
        </w:rPr>
      </w:pPr>
      <w:r w:rsidRPr="00ED4611">
        <w:rPr>
          <w:rFonts w:cs="Times New Roman"/>
          <w:b/>
        </w:rPr>
        <w:t>Misión</w:t>
      </w:r>
    </w:p>
    <w:p w14:paraId="1BD2B6A3" w14:textId="77777777" w:rsidR="00156CD7" w:rsidRPr="00ED4611" w:rsidRDefault="00156CD7" w:rsidP="00921879">
      <w:pPr>
        <w:rPr>
          <w:rFonts w:cs="Times New Roman"/>
        </w:rPr>
      </w:pPr>
      <w:r w:rsidRPr="00ED4611">
        <w:rPr>
          <w:rFonts w:cs="Times New Roman"/>
        </w:rPr>
        <w:t>Generar una cultura de la conservación marina y costera, a través de la ciencia y la educación, para el bien común.</w:t>
      </w:r>
    </w:p>
    <w:p w14:paraId="7DB55E28" w14:textId="77777777" w:rsidR="00156CD7" w:rsidRPr="00ED4611" w:rsidRDefault="00156CD7" w:rsidP="00156CD7">
      <w:pPr>
        <w:rPr>
          <w:rFonts w:cs="Times New Roman"/>
        </w:rPr>
      </w:pPr>
    </w:p>
    <w:p w14:paraId="31EA27A8" w14:textId="77777777" w:rsidR="00F1790B" w:rsidRPr="00ED4611" w:rsidRDefault="00F1790B" w:rsidP="003B43D1">
      <w:pPr>
        <w:rPr>
          <w:rFonts w:cs="Times New Roman"/>
          <w:b/>
        </w:rPr>
      </w:pPr>
      <w:r w:rsidRPr="00ED4611">
        <w:rPr>
          <w:rFonts w:cs="Times New Roman"/>
          <w:b/>
        </w:rPr>
        <w:t>Visión</w:t>
      </w:r>
    </w:p>
    <w:p w14:paraId="7F002D12" w14:textId="77777777" w:rsidR="00156CD7" w:rsidRPr="00ED4611" w:rsidRDefault="00156CD7" w:rsidP="00921879">
      <w:pPr>
        <w:rPr>
          <w:rFonts w:cs="Times New Roman"/>
        </w:rPr>
      </w:pPr>
      <w:r w:rsidRPr="00ED4611">
        <w:rPr>
          <w:rFonts w:cs="Times New Roman"/>
        </w:rPr>
        <w:t>Un futuro sostenible en donde la humanidad se desarrolle y co-exista en armonía y equilibrio con el Océano y los seres que lo habitan.</w:t>
      </w:r>
    </w:p>
    <w:p w14:paraId="44CE11F6" w14:textId="77777777" w:rsidR="00156CD7" w:rsidRPr="00ED4611" w:rsidRDefault="00156CD7" w:rsidP="00156CD7">
      <w:pPr>
        <w:rPr>
          <w:rFonts w:cs="Times New Roman"/>
        </w:rPr>
      </w:pPr>
    </w:p>
    <w:p w14:paraId="3093DF1D" w14:textId="77777777" w:rsidR="00F1790B" w:rsidRPr="00ED4611" w:rsidRDefault="00F1790B" w:rsidP="003B43D1">
      <w:pPr>
        <w:rPr>
          <w:rFonts w:cs="Times New Roman"/>
          <w:b/>
        </w:rPr>
      </w:pPr>
      <w:r w:rsidRPr="00ED4611">
        <w:rPr>
          <w:rFonts w:cs="Times New Roman"/>
          <w:b/>
        </w:rPr>
        <w:t>Valores</w:t>
      </w:r>
    </w:p>
    <w:p w14:paraId="33E31FB9" w14:textId="77777777" w:rsidR="00156CD7" w:rsidRPr="00ED4611" w:rsidRDefault="00156CD7" w:rsidP="00463EB4">
      <w:pPr>
        <w:pStyle w:val="Prrafodelista"/>
        <w:numPr>
          <w:ilvl w:val="0"/>
          <w:numId w:val="5"/>
        </w:numPr>
        <w:rPr>
          <w:rFonts w:ascii="Times New Roman" w:hAnsi="Times New Roman" w:cs="Times New Roman"/>
          <w:sz w:val="22"/>
        </w:rPr>
      </w:pPr>
      <w:r w:rsidRPr="00ED4611">
        <w:rPr>
          <w:rFonts w:ascii="Times New Roman" w:hAnsi="Times New Roman" w:cs="Times New Roman"/>
          <w:sz w:val="22"/>
        </w:rPr>
        <w:t>Ética</w:t>
      </w:r>
    </w:p>
    <w:p w14:paraId="2B44BAEC" w14:textId="77777777" w:rsidR="00156CD7" w:rsidRPr="00ED4611" w:rsidRDefault="00156CD7" w:rsidP="00463EB4">
      <w:pPr>
        <w:pStyle w:val="Prrafodelista"/>
        <w:numPr>
          <w:ilvl w:val="0"/>
          <w:numId w:val="5"/>
        </w:numPr>
        <w:rPr>
          <w:rFonts w:ascii="Times New Roman" w:hAnsi="Times New Roman" w:cs="Times New Roman"/>
          <w:sz w:val="22"/>
        </w:rPr>
      </w:pPr>
      <w:r w:rsidRPr="00ED4611">
        <w:rPr>
          <w:rFonts w:ascii="Times New Roman" w:hAnsi="Times New Roman" w:cs="Times New Roman"/>
          <w:sz w:val="22"/>
        </w:rPr>
        <w:t>Colaboración</w:t>
      </w:r>
    </w:p>
    <w:p w14:paraId="06C3CADA" w14:textId="77777777" w:rsidR="00156CD7" w:rsidRPr="00ED4611" w:rsidRDefault="00156CD7" w:rsidP="00463EB4">
      <w:pPr>
        <w:pStyle w:val="Prrafodelista"/>
        <w:numPr>
          <w:ilvl w:val="0"/>
          <w:numId w:val="5"/>
        </w:numPr>
        <w:rPr>
          <w:rFonts w:ascii="Times New Roman" w:hAnsi="Times New Roman" w:cs="Times New Roman"/>
          <w:sz w:val="22"/>
        </w:rPr>
      </w:pPr>
      <w:r w:rsidRPr="00ED4611">
        <w:rPr>
          <w:rFonts w:ascii="Times New Roman" w:hAnsi="Times New Roman" w:cs="Times New Roman"/>
          <w:sz w:val="22"/>
        </w:rPr>
        <w:t>Compromiso</w:t>
      </w:r>
    </w:p>
    <w:p w14:paraId="2049BBE1" w14:textId="77777777" w:rsidR="00156CD7" w:rsidRPr="00ED4611" w:rsidRDefault="00156CD7" w:rsidP="00463EB4">
      <w:pPr>
        <w:pStyle w:val="Prrafodelista"/>
        <w:numPr>
          <w:ilvl w:val="0"/>
          <w:numId w:val="5"/>
        </w:numPr>
        <w:rPr>
          <w:rFonts w:ascii="Times New Roman" w:hAnsi="Times New Roman" w:cs="Times New Roman"/>
          <w:sz w:val="22"/>
        </w:rPr>
      </w:pPr>
      <w:r w:rsidRPr="00ED4611">
        <w:rPr>
          <w:rFonts w:ascii="Times New Roman" w:hAnsi="Times New Roman" w:cs="Times New Roman"/>
          <w:sz w:val="22"/>
        </w:rPr>
        <w:t>Honestidad</w:t>
      </w:r>
    </w:p>
    <w:p w14:paraId="47B9606F" w14:textId="77777777" w:rsidR="00156CD7" w:rsidRPr="00ED4611" w:rsidRDefault="00156CD7" w:rsidP="00463EB4">
      <w:pPr>
        <w:pStyle w:val="Prrafodelista"/>
        <w:numPr>
          <w:ilvl w:val="0"/>
          <w:numId w:val="5"/>
        </w:numPr>
        <w:rPr>
          <w:rFonts w:ascii="Times New Roman" w:hAnsi="Times New Roman" w:cs="Times New Roman"/>
          <w:sz w:val="22"/>
        </w:rPr>
      </w:pPr>
      <w:r w:rsidRPr="00ED4611">
        <w:rPr>
          <w:rFonts w:ascii="Times New Roman" w:hAnsi="Times New Roman" w:cs="Times New Roman"/>
          <w:sz w:val="22"/>
        </w:rPr>
        <w:lastRenderedPageBreak/>
        <w:t>Profesionalismo</w:t>
      </w:r>
    </w:p>
    <w:p w14:paraId="2DB556EB" w14:textId="77777777" w:rsidR="00156CD7" w:rsidRPr="00ED4611" w:rsidRDefault="00156CD7" w:rsidP="00156CD7">
      <w:pPr>
        <w:rPr>
          <w:rFonts w:cs="Times New Roman"/>
        </w:rPr>
      </w:pPr>
    </w:p>
    <w:p w14:paraId="20D451FC" w14:textId="77777777" w:rsidR="003B43D1" w:rsidRPr="00ED4611" w:rsidRDefault="003B43D1" w:rsidP="003B43D1">
      <w:pPr>
        <w:rPr>
          <w:rFonts w:cs="Times New Roman"/>
          <w:b/>
        </w:rPr>
      </w:pPr>
      <w:r w:rsidRPr="00ED4611">
        <w:rPr>
          <w:rFonts w:cs="Times New Roman"/>
          <w:b/>
        </w:rPr>
        <w:t>Líneas de trabajo</w:t>
      </w:r>
    </w:p>
    <w:p w14:paraId="0C59F782" w14:textId="77777777" w:rsidR="003B43D1" w:rsidRPr="00ED4611" w:rsidRDefault="003B43D1" w:rsidP="003B43D1">
      <w:pPr>
        <w:rPr>
          <w:rFonts w:cs="Times New Roman"/>
          <w:b/>
        </w:rPr>
      </w:pPr>
      <w:r w:rsidRPr="00ED4611">
        <w:rPr>
          <w:rFonts w:cs="Times New Roman"/>
          <w:b/>
        </w:rPr>
        <w:t>Investigación para la conservación (LINK TO CONSERV</w:t>
      </w:r>
      <w:r w:rsidR="007E1502" w:rsidRPr="00ED4611">
        <w:rPr>
          <w:rFonts w:cs="Times New Roman"/>
          <w:b/>
        </w:rPr>
        <w:t>.</w:t>
      </w:r>
      <w:r w:rsidRPr="00ED4611">
        <w:rPr>
          <w:rFonts w:cs="Times New Roman"/>
          <w:b/>
        </w:rPr>
        <w:t xml:space="preserve"> PAGE)</w:t>
      </w:r>
    </w:p>
    <w:p w14:paraId="7278EA39" w14:textId="77777777" w:rsidR="003B43D1" w:rsidRPr="00ED4611" w:rsidRDefault="003B43D1" w:rsidP="003B43D1">
      <w:pPr>
        <w:rPr>
          <w:rFonts w:cs="Times New Roman"/>
        </w:rPr>
      </w:pPr>
      <w:r w:rsidRPr="00ED4611">
        <w:rPr>
          <w:rFonts w:cs="Times New Roman"/>
        </w:rPr>
        <w:t>La investigación es una herramienta extremamente útil para lograr la conservación y el manejo de recursos por que tiene como objetivo producir información, contestar preguntas y resolver problemas. Gracias a la información producida por medio de métodos científicos, se puede guiar o implementar planes de manejo, de conservación y de educación adecuados y con una base sólida.</w:t>
      </w:r>
    </w:p>
    <w:p w14:paraId="23BE8F29" w14:textId="77777777" w:rsidR="003B43D1" w:rsidRPr="00ED4611" w:rsidRDefault="003B43D1" w:rsidP="003B43D1">
      <w:pPr>
        <w:rPr>
          <w:rFonts w:cs="Times New Roman"/>
        </w:rPr>
      </w:pPr>
      <w:r w:rsidRPr="00ED4611">
        <w:rPr>
          <w:rFonts w:cs="Times New Roman"/>
        </w:rPr>
        <w:t>En Blue Core A. C. estamos seguros que los problemas ambientales y sus soluciones pueden y deben ser contestados por medio de la investigación científica, con la participación colaboración de los principales usuarios y actores involucrados e interesados. Gracias a la investigación y conocimiento será posible ente</w:t>
      </w:r>
      <w:r w:rsidR="007E1502" w:rsidRPr="00ED4611">
        <w:rPr>
          <w:rFonts w:cs="Times New Roman"/>
        </w:rPr>
        <w:t>nder y tomar mejores decisiones</w:t>
      </w:r>
      <w:r w:rsidRPr="00ED4611">
        <w:rPr>
          <w:rFonts w:cs="Times New Roman"/>
        </w:rPr>
        <w:t xml:space="preserve"> </w:t>
      </w:r>
      <w:r w:rsidRPr="00ED4611">
        <w:rPr>
          <w:rFonts w:cs="Times New Roman"/>
          <w:color w:val="333333"/>
          <w:shd w:val="clear" w:color="auto" w:fill="FEFEFE"/>
        </w:rPr>
        <w:t>entorno a la conservación y manejo del ecosistema marino y zonas costeras.</w:t>
      </w:r>
    </w:p>
    <w:p w14:paraId="6086D483" w14:textId="77777777" w:rsidR="003B43D1" w:rsidRPr="00ED4611" w:rsidRDefault="003B43D1" w:rsidP="003B43D1">
      <w:pPr>
        <w:rPr>
          <w:rFonts w:cs="Times New Roman"/>
        </w:rPr>
      </w:pPr>
    </w:p>
    <w:p w14:paraId="2F937D68" w14:textId="77777777" w:rsidR="003B43D1" w:rsidRPr="00ED4611" w:rsidRDefault="003B43D1" w:rsidP="003B43D1">
      <w:pPr>
        <w:rPr>
          <w:rFonts w:cs="Times New Roman"/>
          <w:b/>
        </w:rPr>
      </w:pPr>
      <w:r w:rsidRPr="00ED4611">
        <w:rPr>
          <w:rFonts w:cs="Times New Roman"/>
          <w:b/>
        </w:rPr>
        <w:t>Estrategias</w:t>
      </w:r>
    </w:p>
    <w:p w14:paraId="483ED420" w14:textId="77777777" w:rsidR="003B43D1" w:rsidRPr="00ED4611" w:rsidRDefault="003B43D1" w:rsidP="00463EB4">
      <w:pPr>
        <w:pStyle w:val="Prrafodelista"/>
        <w:numPr>
          <w:ilvl w:val="0"/>
          <w:numId w:val="6"/>
        </w:numPr>
        <w:spacing w:line="240" w:lineRule="auto"/>
        <w:ind w:hanging="357"/>
        <w:rPr>
          <w:rFonts w:ascii="Times New Roman" w:hAnsi="Times New Roman" w:cs="Times New Roman"/>
          <w:sz w:val="22"/>
        </w:rPr>
      </w:pPr>
      <w:r w:rsidRPr="00ED4611">
        <w:rPr>
          <w:rFonts w:ascii="Times New Roman" w:hAnsi="Times New Roman" w:cs="Times New Roman"/>
          <w:sz w:val="22"/>
        </w:rPr>
        <w:t>Promover proyectos de investigación marina y costera.</w:t>
      </w:r>
    </w:p>
    <w:p w14:paraId="2D5CA532" w14:textId="77777777" w:rsidR="003B43D1" w:rsidRPr="00ED4611" w:rsidRDefault="003B43D1" w:rsidP="00463EB4">
      <w:pPr>
        <w:pStyle w:val="Prrafodelista"/>
        <w:numPr>
          <w:ilvl w:val="0"/>
          <w:numId w:val="6"/>
        </w:numPr>
        <w:spacing w:line="240" w:lineRule="auto"/>
        <w:ind w:hanging="357"/>
        <w:rPr>
          <w:rFonts w:ascii="Times New Roman" w:hAnsi="Times New Roman" w:cs="Times New Roman"/>
          <w:sz w:val="22"/>
        </w:rPr>
      </w:pPr>
      <w:r w:rsidRPr="00ED4611">
        <w:rPr>
          <w:rFonts w:ascii="Times New Roman" w:hAnsi="Times New Roman" w:cs="Times New Roman"/>
          <w:sz w:val="22"/>
        </w:rPr>
        <w:t>Desarrollar proyectos de investigación con un enfoque de ciencia aplicada.</w:t>
      </w:r>
    </w:p>
    <w:p w14:paraId="563A3346" w14:textId="77777777" w:rsidR="003B43D1" w:rsidRPr="00ED4611" w:rsidRDefault="003B43D1" w:rsidP="00463EB4">
      <w:pPr>
        <w:pStyle w:val="Prrafodelista"/>
        <w:numPr>
          <w:ilvl w:val="0"/>
          <w:numId w:val="6"/>
        </w:numPr>
        <w:spacing w:line="240" w:lineRule="auto"/>
        <w:ind w:hanging="357"/>
        <w:rPr>
          <w:rFonts w:ascii="Times New Roman" w:hAnsi="Times New Roman" w:cs="Times New Roman"/>
        </w:rPr>
      </w:pPr>
      <w:r w:rsidRPr="00ED4611">
        <w:rPr>
          <w:rFonts w:ascii="Times New Roman" w:hAnsi="Times New Roman" w:cs="Times New Roman"/>
          <w:sz w:val="22"/>
        </w:rPr>
        <w:t>Establecer alianzas entre los sectores académicos nacionales e internacionales</w:t>
      </w:r>
      <w:r w:rsidRPr="00ED4611">
        <w:rPr>
          <w:rFonts w:ascii="Times New Roman" w:hAnsi="Times New Roman" w:cs="Times New Roman"/>
        </w:rPr>
        <w:t>.</w:t>
      </w:r>
    </w:p>
    <w:p w14:paraId="11CDE28B" w14:textId="77777777" w:rsidR="003B43D1" w:rsidRPr="00ED4611" w:rsidRDefault="003B43D1" w:rsidP="003B43D1">
      <w:pPr>
        <w:rPr>
          <w:rFonts w:cs="Times New Roman"/>
          <w:b/>
        </w:rPr>
      </w:pPr>
    </w:p>
    <w:p w14:paraId="2278A75E" w14:textId="77777777" w:rsidR="003B43D1" w:rsidRPr="00ED4611" w:rsidRDefault="003B43D1" w:rsidP="003B43D1">
      <w:pPr>
        <w:rPr>
          <w:rFonts w:cs="Times New Roman"/>
          <w:b/>
        </w:rPr>
      </w:pPr>
    </w:p>
    <w:p w14:paraId="09B995D2" w14:textId="77777777" w:rsidR="003B43D1" w:rsidRPr="00ED4611" w:rsidRDefault="003B43D1" w:rsidP="003B43D1">
      <w:pPr>
        <w:rPr>
          <w:rFonts w:cs="Times New Roman"/>
          <w:b/>
        </w:rPr>
      </w:pPr>
      <w:r w:rsidRPr="00ED4611">
        <w:rPr>
          <w:rFonts w:cs="Times New Roman"/>
          <w:b/>
        </w:rPr>
        <w:t>Educación y Sensibilización ambiental</w:t>
      </w:r>
      <w:r w:rsidR="00EC1425" w:rsidRPr="00ED4611">
        <w:rPr>
          <w:rFonts w:cs="Times New Roman"/>
          <w:b/>
        </w:rPr>
        <w:t>.</w:t>
      </w:r>
      <w:r w:rsidRPr="00ED4611">
        <w:rPr>
          <w:rFonts w:cs="Times New Roman"/>
          <w:b/>
        </w:rPr>
        <w:t xml:space="preserve">  (</w:t>
      </w:r>
      <w:r w:rsidR="00EC1425" w:rsidRPr="00ED4611">
        <w:rPr>
          <w:rFonts w:cs="Times New Roman"/>
          <w:b/>
        </w:rPr>
        <w:t>LINK a Educación page</w:t>
      </w:r>
      <w:r w:rsidRPr="00ED4611">
        <w:rPr>
          <w:rFonts w:cs="Times New Roman"/>
          <w:b/>
        </w:rPr>
        <w:t>)</w:t>
      </w:r>
    </w:p>
    <w:p w14:paraId="59ABBDD6" w14:textId="77777777" w:rsidR="00DE0BB6" w:rsidRDefault="00DE0BB6" w:rsidP="003B43D1">
      <w:pPr>
        <w:rPr>
          <w:rStyle w:val="Ttulo4Car"/>
          <w:rFonts w:cs="Times New Roman"/>
          <w:b w:val="0"/>
          <w:iCs w:val="0"/>
          <w:highlight w:val="yellow"/>
          <w:u w:val="none"/>
        </w:rPr>
      </w:pPr>
    </w:p>
    <w:p w14:paraId="2FB55682" w14:textId="60DEAD50" w:rsidR="003B43D1" w:rsidRPr="00ED4611" w:rsidRDefault="00300BC9" w:rsidP="003B43D1">
      <w:pPr>
        <w:rPr>
          <w:rStyle w:val="Ttulo4Car"/>
          <w:rFonts w:cs="Times New Roman"/>
          <w:b w:val="0"/>
          <w:iCs w:val="0"/>
          <w:u w:val="none"/>
        </w:rPr>
      </w:pPr>
      <w:r w:rsidRPr="00300BC9">
        <w:rPr>
          <w:rStyle w:val="Ttulo4Car"/>
          <w:rFonts w:cs="Times New Roman"/>
          <w:b w:val="0"/>
          <w:iCs w:val="0"/>
          <w:highlight w:val="yellow"/>
          <w:u w:val="none"/>
        </w:rPr>
        <w:t>PENDIENTE XIM</w:t>
      </w:r>
    </w:p>
    <w:p w14:paraId="5AC47C10" w14:textId="77777777" w:rsidR="003B43D1" w:rsidRPr="00ED4611" w:rsidRDefault="003B43D1" w:rsidP="003B43D1">
      <w:pPr>
        <w:pStyle w:val="Ttulo4"/>
        <w:rPr>
          <w:rStyle w:val="Ttulo4Car"/>
          <w:rFonts w:cs="Times New Roman"/>
          <w:b/>
          <w:iCs/>
        </w:rPr>
      </w:pPr>
    </w:p>
    <w:p w14:paraId="3ED84C8D" w14:textId="77777777" w:rsidR="003B43D1" w:rsidRPr="00ED4611" w:rsidRDefault="003B43D1" w:rsidP="003B43D1">
      <w:pPr>
        <w:rPr>
          <w:rFonts w:cs="Times New Roman"/>
        </w:rPr>
      </w:pPr>
      <w:r w:rsidRPr="00ED4611">
        <w:rPr>
          <w:rStyle w:val="Ttulo4Car"/>
          <w:rFonts w:cs="Times New Roman"/>
        </w:rPr>
        <w:t>Estrategias</w:t>
      </w:r>
    </w:p>
    <w:p w14:paraId="0AFD95CB" w14:textId="77777777" w:rsidR="003B43D1" w:rsidRPr="00ED4611" w:rsidRDefault="003B43D1" w:rsidP="00463EB4">
      <w:pPr>
        <w:pStyle w:val="Prrafodelista"/>
        <w:numPr>
          <w:ilvl w:val="0"/>
          <w:numId w:val="7"/>
        </w:numPr>
        <w:spacing w:line="240" w:lineRule="auto"/>
        <w:ind w:hanging="357"/>
        <w:rPr>
          <w:rFonts w:ascii="Times New Roman" w:hAnsi="Times New Roman" w:cs="Times New Roman"/>
          <w:sz w:val="22"/>
        </w:rPr>
      </w:pPr>
      <w:r w:rsidRPr="00ED4611">
        <w:rPr>
          <w:rFonts w:ascii="Times New Roman" w:hAnsi="Times New Roman" w:cs="Times New Roman"/>
          <w:sz w:val="22"/>
        </w:rPr>
        <w:t>Sensibilización y formación del ecosistema marino y costero.</w:t>
      </w:r>
    </w:p>
    <w:p w14:paraId="3D6834AF" w14:textId="77777777" w:rsidR="003B43D1" w:rsidRPr="00ED4611" w:rsidRDefault="003B43D1" w:rsidP="00463EB4">
      <w:pPr>
        <w:pStyle w:val="Prrafodelista"/>
        <w:numPr>
          <w:ilvl w:val="0"/>
          <w:numId w:val="7"/>
        </w:numPr>
        <w:spacing w:line="240" w:lineRule="auto"/>
        <w:ind w:hanging="357"/>
        <w:rPr>
          <w:rFonts w:ascii="Times New Roman" w:hAnsi="Times New Roman" w:cs="Times New Roman"/>
          <w:sz w:val="22"/>
        </w:rPr>
      </w:pPr>
      <w:r w:rsidRPr="00ED4611">
        <w:rPr>
          <w:rFonts w:ascii="Times New Roman" w:hAnsi="Times New Roman" w:cs="Times New Roman"/>
          <w:sz w:val="22"/>
        </w:rPr>
        <w:t>Sensibilizar a la sociedad sobre el consumo responsable.</w:t>
      </w:r>
    </w:p>
    <w:p w14:paraId="61B9F04B" w14:textId="77777777" w:rsidR="003B43D1" w:rsidRPr="00ED4611" w:rsidRDefault="003B43D1" w:rsidP="00463EB4">
      <w:pPr>
        <w:pStyle w:val="Prrafodelista"/>
        <w:numPr>
          <w:ilvl w:val="0"/>
          <w:numId w:val="7"/>
        </w:numPr>
        <w:spacing w:line="240" w:lineRule="auto"/>
        <w:ind w:hanging="357"/>
        <w:rPr>
          <w:rFonts w:ascii="Times New Roman" w:hAnsi="Times New Roman" w:cs="Times New Roman"/>
          <w:sz w:val="22"/>
        </w:rPr>
      </w:pPr>
      <w:r w:rsidRPr="00ED4611">
        <w:rPr>
          <w:rFonts w:ascii="Times New Roman" w:hAnsi="Times New Roman" w:cs="Times New Roman"/>
          <w:sz w:val="22"/>
        </w:rPr>
        <w:t>Facilitación de cursos y capacitación a diferentes sectores de la sociedad.</w:t>
      </w:r>
    </w:p>
    <w:p w14:paraId="35445B77" w14:textId="77777777" w:rsidR="003B43D1" w:rsidRPr="00ED4611" w:rsidRDefault="003B43D1" w:rsidP="00463EB4">
      <w:pPr>
        <w:pStyle w:val="Prrafodelista"/>
        <w:numPr>
          <w:ilvl w:val="0"/>
          <w:numId w:val="7"/>
        </w:numPr>
        <w:spacing w:line="240" w:lineRule="auto"/>
        <w:ind w:hanging="357"/>
        <w:rPr>
          <w:rFonts w:ascii="Times New Roman" w:hAnsi="Times New Roman" w:cs="Times New Roman"/>
          <w:sz w:val="22"/>
        </w:rPr>
      </w:pPr>
      <w:r w:rsidRPr="00ED4611">
        <w:rPr>
          <w:rFonts w:ascii="Times New Roman" w:hAnsi="Times New Roman" w:cs="Times New Roman"/>
          <w:sz w:val="22"/>
        </w:rPr>
        <w:t>Promoción y divulgación de los resultados de la investigación.</w:t>
      </w:r>
    </w:p>
    <w:p w14:paraId="1A75C57D" w14:textId="77777777" w:rsidR="003B43D1" w:rsidRPr="00ED4611" w:rsidRDefault="003B43D1" w:rsidP="003B43D1">
      <w:pPr>
        <w:rPr>
          <w:rFonts w:cs="Times New Roman"/>
        </w:rPr>
      </w:pPr>
    </w:p>
    <w:p w14:paraId="5843062E" w14:textId="77777777" w:rsidR="003B43D1" w:rsidRPr="00ED4611" w:rsidRDefault="003B43D1" w:rsidP="003B43D1">
      <w:pPr>
        <w:rPr>
          <w:rFonts w:cs="Times New Roman"/>
          <w:b/>
        </w:rPr>
      </w:pPr>
      <w:r w:rsidRPr="00ED4611">
        <w:rPr>
          <w:rFonts w:cs="Times New Roman"/>
          <w:b/>
        </w:rPr>
        <w:t xml:space="preserve">Consultoría y gestión ambiental. (LINK </w:t>
      </w:r>
      <w:r w:rsidR="00EC1425" w:rsidRPr="00ED4611">
        <w:rPr>
          <w:rFonts w:cs="Times New Roman"/>
          <w:b/>
        </w:rPr>
        <w:t>a Consultorias page</w:t>
      </w:r>
      <w:r w:rsidRPr="00ED4611">
        <w:rPr>
          <w:rFonts w:cs="Times New Roman"/>
          <w:b/>
        </w:rPr>
        <w:t>)</w:t>
      </w:r>
    </w:p>
    <w:p w14:paraId="1E510607" w14:textId="77777777" w:rsidR="003B43D1" w:rsidRPr="00ED4611" w:rsidRDefault="003B43D1" w:rsidP="003B43D1">
      <w:pPr>
        <w:rPr>
          <w:rFonts w:cs="Times New Roman"/>
        </w:rPr>
      </w:pPr>
      <w:r w:rsidRPr="00ED4611">
        <w:rPr>
          <w:rFonts w:cs="Times New Roman"/>
          <w:shd w:val="clear" w:color="auto" w:fill="FFFFFF"/>
        </w:rPr>
        <w:t xml:space="preserve">Ahora más que nunca existe la necesidad de cambiar nuestra idea del aprovechamiento y manejo de los recursos naturales que actualmente busca maximizar el crecimiento económico sin considerar sus impactos ambientales y sociales. La implementación de la gestión ambiental es uno de los caminos para lograr </w:t>
      </w:r>
      <w:r w:rsidRPr="00ED4611">
        <w:rPr>
          <w:rFonts w:cs="Times New Roman"/>
        </w:rPr>
        <w:t>un equilibrio entre el desarrollo y el medio ambiente.</w:t>
      </w:r>
    </w:p>
    <w:p w14:paraId="256102ED" w14:textId="77777777" w:rsidR="003B43D1" w:rsidRPr="00ED4611" w:rsidRDefault="003B43D1" w:rsidP="003B43D1">
      <w:pPr>
        <w:rPr>
          <w:rFonts w:eastAsia="Times New Roman" w:cs="Times New Roman"/>
          <w:lang w:eastAsia="es-MX"/>
        </w:rPr>
      </w:pPr>
      <w:r w:rsidRPr="00ED4611">
        <w:rPr>
          <w:rFonts w:eastAsia="Times New Roman" w:cs="Times New Roman"/>
          <w:lang w:eastAsia="es-MX"/>
        </w:rPr>
        <w:t xml:space="preserve">Toda organización o actividad humana, independientemente de su tamaño o ubicación, </w:t>
      </w:r>
      <w:r w:rsidRPr="00ED4611">
        <w:rPr>
          <w:rFonts w:cs="Times New Roman"/>
        </w:rPr>
        <w:t xml:space="preserve">se desarrolla en un ambiente natural y consume recursos naturales por lo que genera impactos en el ambiente. La GESTION AMBIENTAL implementa herramientas para evaluar los problemas ambientales, previniendo, mitigando y minimizando su impacto. Con ello se busca </w:t>
      </w:r>
      <w:r w:rsidRPr="00ED4611">
        <w:rPr>
          <w:rFonts w:eastAsia="Times New Roman" w:cs="Times New Roman"/>
          <w:lang w:eastAsia="es-MX"/>
        </w:rPr>
        <w:t xml:space="preserve">cumplir con exigencias ambientales impuestas por la ley, clientes y la sociedad, asegurando un desarrollo sostenible y el bien común. </w:t>
      </w:r>
    </w:p>
    <w:p w14:paraId="15BA0369" w14:textId="77777777" w:rsidR="003B43D1" w:rsidRPr="00ED4611" w:rsidRDefault="003B43D1" w:rsidP="003B43D1">
      <w:pPr>
        <w:rPr>
          <w:rFonts w:eastAsia="Times New Roman" w:cs="Times New Roman"/>
          <w:lang w:eastAsia="es-MX"/>
        </w:rPr>
      </w:pPr>
      <w:r w:rsidRPr="00ED4611">
        <w:rPr>
          <w:rFonts w:eastAsia="Times New Roman" w:cs="Times New Roman"/>
          <w:lang w:eastAsia="es-MX"/>
        </w:rPr>
        <w:t xml:space="preserve">Debido a lo anterior, </w:t>
      </w:r>
      <w:r w:rsidRPr="00ED4611">
        <w:rPr>
          <w:rFonts w:cs="Times New Roman"/>
        </w:rPr>
        <w:t>la Gestión Ambiental es una parte inherente de todos los modelos de excelencia empresarial y también uno de los tres pilares de la Gestión Sostenible y el desarrollo de los países del siglo XXI.</w:t>
      </w:r>
    </w:p>
    <w:p w14:paraId="1C21874C" w14:textId="77777777" w:rsidR="003B43D1" w:rsidRPr="00ED4611" w:rsidRDefault="003B43D1" w:rsidP="003B43D1">
      <w:pPr>
        <w:rPr>
          <w:rFonts w:cs="Times New Roman"/>
          <w:b/>
          <w:sz w:val="24"/>
          <w:szCs w:val="24"/>
        </w:rPr>
      </w:pPr>
    </w:p>
    <w:p w14:paraId="4D503245" w14:textId="77777777" w:rsidR="003B43D1" w:rsidRPr="00ED4611" w:rsidRDefault="003B43D1" w:rsidP="003B43D1">
      <w:pPr>
        <w:rPr>
          <w:rFonts w:cs="Times New Roman"/>
          <w:sz w:val="24"/>
          <w:szCs w:val="24"/>
        </w:rPr>
      </w:pPr>
      <w:r w:rsidRPr="00ED4611">
        <w:rPr>
          <w:rStyle w:val="Ttulo4Car"/>
          <w:rFonts w:cs="Times New Roman"/>
        </w:rPr>
        <w:t>Estrategias</w:t>
      </w:r>
      <w:r w:rsidRPr="00ED4611">
        <w:rPr>
          <w:rFonts w:cs="Times New Roman"/>
          <w:sz w:val="24"/>
          <w:szCs w:val="24"/>
        </w:rPr>
        <w:t>.</w:t>
      </w:r>
    </w:p>
    <w:p w14:paraId="18A55BBB" w14:textId="77777777" w:rsidR="003B43D1" w:rsidRPr="00ED4611" w:rsidRDefault="003B43D1" w:rsidP="00463EB4">
      <w:pPr>
        <w:pStyle w:val="Prrafodelista"/>
        <w:numPr>
          <w:ilvl w:val="0"/>
          <w:numId w:val="8"/>
        </w:numPr>
        <w:spacing w:line="240" w:lineRule="auto"/>
        <w:ind w:hanging="357"/>
        <w:rPr>
          <w:rFonts w:ascii="Times New Roman" w:hAnsi="Times New Roman" w:cs="Times New Roman"/>
          <w:sz w:val="22"/>
        </w:rPr>
      </w:pPr>
      <w:r w:rsidRPr="00ED4611">
        <w:rPr>
          <w:rFonts w:ascii="Times New Roman" w:hAnsi="Times New Roman" w:cs="Times New Roman"/>
          <w:sz w:val="22"/>
        </w:rPr>
        <w:t>Diseño de proyectos de conservación, restauración y aprovechamiento sostenible de los recursos naturales y medio ambiente.</w:t>
      </w:r>
    </w:p>
    <w:p w14:paraId="1ABCE688" w14:textId="77777777" w:rsidR="003B43D1" w:rsidRPr="00ED4611" w:rsidRDefault="003B43D1" w:rsidP="00463EB4">
      <w:pPr>
        <w:pStyle w:val="Prrafodelista"/>
        <w:numPr>
          <w:ilvl w:val="0"/>
          <w:numId w:val="8"/>
        </w:numPr>
        <w:spacing w:line="240" w:lineRule="auto"/>
        <w:ind w:hanging="357"/>
        <w:rPr>
          <w:rFonts w:ascii="Times New Roman" w:hAnsi="Times New Roman" w:cs="Times New Roman"/>
          <w:sz w:val="22"/>
        </w:rPr>
      </w:pPr>
      <w:r w:rsidRPr="00ED4611">
        <w:rPr>
          <w:rFonts w:ascii="Times New Roman" w:hAnsi="Times New Roman" w:cs="Times New Roman"/>
          <w:sz w:val="22"/>
        </w:rPr>
        <w:lastRenderedPageBreak/>
        <w:t>Implementar programas de planeación urbana y manejo integral de residuos sólidos.</w:t>
      </w:r>
    </w:p>
    <w:p w14:paraId="5BE4C1D3" w14:textId="77777777" w:rsidR="003B43D1" w:rsidRPr="00ED4611" w:rsidRDefault="003B43D1" w:rsidP="00463EB4">
      <w:pPr>
        <w:pStyle w:val="Prrafodelista"/>
        <w:numPr>
          <w:ilvl w:val="0"/>
          <w:numId w:val="8"/>
        </w:numPr>
        <w:spacing w:line="240" w:lineRule="auto"/>
        <w:ind w:hanging="357"/>
        <w:rPr>
          <w:rFonts w:ascii="Times New Roman" w:hAnsi="Times New Roman" w:cs="Times New Roman"/>
          <w:sz w:val="22"/>
        </w:rPr>
      </w:pPr>
      <w:r w:rsidRPr="00ED4611">
        <w:rPr>
          <w:rFonts w:ascii="Times New Roman" w:hAnsi="Times New Roman" w:cs="Times New Roman"/>
          <w:sz w:val="22"/>
        </w:rPr>
        <w:t xml:space="preserve">Desarrollar planes de gestión ambiental para las diferentes industrias y actividades económicas de la región. </w:t>
      </w:r>
    </w:p>
    <w:p w14:paraId="71ECB45C" w14:textId="77777777" w:rsidR="003B43D1" w:rsidRPr="00ED4611" w:rsidRDefault="003B43D1" w:rsidP="00463EB4">
      <w:pPr>
        <w:pStyle w:val="Prrafodelista"/>
        <w:numPr>
          <w:ilvl w:val="0"/>
          <w:numId w:val="8"/>
        </w:numPr>
        <w:spacing w:line="240" w:lineRule="auto"/>
        <w:ind w:hanging="357"/>
        <w:rPr>
          <w:rFonts w:ascii="Times New Roman" w:hAnsi="Times New Roman" w:cs="Times New Roman"/>
          <w:sz w:val="22"/>
        </w:rPr>
      </w:pPr>
      <w:r w:rsidRPr="00ED4611">
        <w:rPr>
          <w:rFonts w:ascii="Times New Roman" w:hAnsi="Times New Roman" w:cs="Times New Roman"/>
          <w:sz w:val="22"/>
        </w:rPr>
        <w:t>Impulsar iniciativas de políticas públicas para la conservación de los ecosistemas marinos.</w:t>
      </w:r>
    </w:p>
    <w:p w14:paraId="18C77C86" w14:textId="77777777" w:rsidR="003B43D1" w:rsidRPr="00ED4611" w:rsidRDefault="003B43D1" w:rsidP="003B43D1">
      <w:pPr>
        <w:pStyle w:val="Ttulo2"/>
        <w:rPr>
          <w:rFonts w:cs="Times New Roman"/>
        </w:rPr>
      </w:pPr>
      <w:r w:rsidRPr="00ED4611">
        <w:rPr>
          <w:rFonts w:cs="Times New Roman"/>
        </w:rPr>
        <w:t>El equipo</w:t>
      </w:r>
    </w:p>
    <w:p w14:paraId="3800F041" w14:textId="35A1186F" w:rsidR="003B43D1" w:rsidRPr="00ED4611" w:rsidRDefault="003B43D1" w:rsidP="003B43D1">
      <w:pPr>
        <w:rPr>
          <w:rFonts w:cs="Times New Roman"/>
          <w:b/>
          <w:lang w:val="es-ES_tradnl" w:eastAsia="es-ES"/>
        </w:rPr>
      </w:pPr>
      <w:r w:rsidRPr="00300BC9">
        <w:rPr>
          <w:rFonts w:cs="Times New Roman"/>
          <w:b/>
          <w:lang w:val="es-ES_tradnl" w:eastAsia="es-ES"/>
        </w:rPr>
        <w:t>M</w:t>
      </w:r>
      <w:r w:rsidR="00300BC9">
        <w:rPr>
          <w:rFonts w:cs="Times New Roman"/>
          <w:b/>
          <w:lang w:val="es-ES_tradnl" w:eastAsia="es-ES"/>
        </w:rPr>
        <w:t>.G.A</w:t>
      </w:r>
      <w:r w:rsidRPr="00ED4611">
        <w:rPr>
          <w:rFonts w:cs="Times New Roman"/>
          <w:b/>
          <w:lang w:val="es-ES_tradnl" w:eastAsia="es-ES"/>
        </w:rPr>
        <w:t xml:space="preserve"> Ixchel García Carrillo</w:t>
      </w:r>
      <w:r w:rsidR="00110D6D">
        <w:rPr>
          <w:rFonts w:cs="Times New Roman"/>
          <w:b/>
          <w:lang w:val="es-ES_tradnl" w:eastAsia="es-ES"/>
        </w:rPr>
        <w:t xml:space="preserve">  </w:t>
      </w:r>
      <w:r w:rsidR="00110D6D" w:rsidRPr="00DA0A6D">
        <w:rPr>
          <w:b/>
          <w:highlight w:val="red"/>
        </w:rPr>
        <w:t>foto</w:t>
      </w:r>
    </w:p>
    <w:p w14:paraId="170DC3B5" w14:textId="407A40B9" w:rsidR="003B43D1" w:rsidRPr="00ED4611" w:rsidRDefault="003B43D1" w:rsidP="003B43D1">
      <w:pPr>
        <w:rPr>
          <w:rFonts w:cs="Times New Roman"/>
          <w:lang w:val="es-ES_tradnl" w:eastAsia="es-ES"/>
        </w:rPr>
      </w:pPr>
      <w:r w:rsidRPr="00ED4611">
        <w:rPr>
          <w:rFonts w:cs="Times New Roman"/>
          <w:b/>
          <w:lang w:val="es-ES_tradnl" w:eastAsia="es-ES"/>
        </w:rPr>
        <w:t>Directora</w:t>
      </w:r>
      <w:r w:rsidRPr="00ED4611">
        <w:rPr>
          <w:rFonts w:cs="Times New Roman"/>
          <w:lang w:val="es-ES_tradnl" w:eastAsia="es-ES"/>
        </w:rPr>
        <w:t xml:space="preserve"> </w:t>
      </w:r>
    </w:p>
    <w:p w14:paraId="78540DDF" w14:textId="77777777" w:rsidR="00110D6D" w:rsidRPr="00110D6D" w:rsidRDefault="00110D6D" w:rsidP="00110D6D">
      <w:pPr>
        <w:rPr>
          <w:rFonts w:eastAsia="Times New Roman" w:cs="Times New Roman"/>
          <w:lang w:val="es-ES_tradnl" w:eastAsia="es-ES"/>
        </w:rPr>
      </w:pPr>
      <w:r w:rsidRPr="00110D6D">
        <w:rPr>
          <w:rFonts w:eastAsia="Times New Roman" w:cs="Times New Roman"/>
          <w:lang w:val="es-ES_tradnl" w:eastAsia="es-ES"/>
        </w:rPr>
        <w:t xml:space="preserve">Soy amante del Océano y la fotografía submarina y originaria de Mérida, Yucatán, lugar donde crecí y estudié la carrera en Administración de Recursos Naturales. Mi interés por la conservación del medio ambiente ha sido siempre parte de mi vida, pero al empezar a bucear y conocer el mundo submarino mi percepción hacia el mar cambió por completo. Fue entonces que pude entender lo complejo e importante que es el mar para el planeta y para el humano. En el 2011 me cambié a vivir al estado de Quintana Roo, donde pude participar en diferentes proyectos de investigación, conservación y manejo de recurso marinos, como refugios pesqueros, desarrollo del ecoturismo con el tiburón toro, monitoreo de arrecifes y peces, entre otros. También participe en proyectos de ecoturismo e investigación sobre el tiburón ballena y raya águila en colaboración con el centro de investigación Mote Marine </w:t>
      </w:r>
      <w:proofErr w:type="spellStart"/>
      <w:r w:rsidRPr="00110D6D">
        <w:rPr>
          <w:rFonts w:eastAsia="Times New Roman" w:cs="Times New Roman"/>
          <w:lang w:val="es-ES_tradnl" w:eastAsia="es-ES"/>
        </w:rPr>
        <w:t>Laboratory</w:t>
      </w:r>
      <w:proofErr w:type="spellEnd"/>
      <w:r w:rsidRPr="00110D6D">
        <w:rPr>
          <w:rFonts w:eastAsia="Times New Roman" w:cs="Times New Roman"/>
          <w:lang w:val="es-ES_tradnl" w:eastAsia="es-ES"/>
        </w:rPr>
        <w:t xml:space="preserve"> y la Universidad del Estado de Arizona. Tengo una maestría en Gestión Ambiental por la Universidad Marista de Mérida, Yucatán. Actualmente, tengo el honor y la responsabilidad de dirigir el gran equipo de Blue Core A.C.</w:t>
      </w:r>
    </w:p>
    <w:p w14:paraId="25B21C6C" w14:textId="77777777" w:rsidR="003B43D1" w:rsidRPr="00ED4611" w:rsidRDefault="003B43D1" w:rsidP="003B43D1">
      <w:pPr>
        <w:ind w:firstLine="0"/>
        <w:rPr>
          <w:rFonts w:eastAsiaTheme="minorEastAsia" w:cs="Times New Roman"/>
          <w:sz w:val="24"/>
          <w:szCs w:val="24"/>
          <w:lang w:val="es-ES_tradnl" w:eastAsia="es-ES"/>
        </w:rPr>
      </w:pPr>
    </w:p>
    <w:p w14:paraId="3CF916BA" w14:textId="00333CEF" w:rsidR="003B43D1" w:rsidRPr="00ED4611" w:rsidRDefault="003B43D1" w:rsidP="003B43D1">
      <w:pPr>
        <w:rPr>
          <w:rFonts w:cs="Times New Roman"/>
          <w:b/>
          <w:lang w:val="es-ES_tradnl" w:eastAsia="es-ES"/>
        </w:rPr>
      </w:pPr>
      <w:r w:rsidRPr="00ED4611">
        <w:rPr>
          <w:rFonts w:cs="Times New Roman"/>
          <w:b/>
          <w:lang w:val="es-ES_tradnl" w:eastAsia="es-ES"/>
        </w:rPr>
        <w:t xml:space="preserve">Dra. Florencia </w:t>
      </w:r>
      <w:proofErr w:type="spellStart"/>
      <w:r w:rsidRPr="00ED4611">
        <w:rPr>
          <w:rFonts w:cs="Times New Roman"/>
          <w:b/>
          <w:lang w:val="es-ES_tradnl" w:eastAsia="es-ES"/>
        </w:rPr>
        <w:t>Cerutti</w:t>
      </w:r>
      <w:proofErr w:type="spellEnd"/>
      <w:r w:rsidRPr="00ED4611">
        <w:rPr>
          <w:rFonts w:cs="Times New Roman"/>
          <w:b/>
          <w:lang w:val="es-ES_tradnl" w:eastAsia="es-ES"/>
        </w:rPr>
        <w:t xml:space="preserve"> </w:t>
      </w:r>
      <w:r w:rsidR="00110D6D" w:rsidRPr="00DA0A6D">
        <w:rPr>
          <w:b/>
          <w:highlight w:val="red"/>
        </w:rPr>
        <w:t>foto</w:t>
      </w:r>
    </w:p>
    <w:p w14:paraId="3AE9BFF4" w14:textId="77777777" w:rsidR="003B43D1" w:rsidRPr="00ED4611" w:rsidRDefault="003B43D1" w:rsidP="003B43D1">
      <w:pPr>
        <w:rPr>
          <w:rFonts w:cs="Times New Roman"/>
          <w:b/>
          <w:lang w:val="es-ES_tradnl" w:eastAsia="es-ES"/>
        </w:rPr>
      </w:pPr>
      <w:r w:rsidRPr="00ED4611">
        <w:rPr>
          <w:rFonts w:cs="Times New Roman"/>
          <w:b/>
          <w:lang w:val="es-ES_tradnl" w:eastAsia="es-ES"/>
        </w:rPr>
        <w:t xml:space="preserve">Investigadora asociada </w:t>
      </w:r>
    </w:p>
    <w:p w14:paraId="3475BA13" w14:textId="77777777" w:rsidR="003B43D1" w:rsidRPr="00ED4611" w:rsidRDefault="003B43D1" w:rsidP="003B43D1">
      <w:pPr>
        <w:rPr>
          <w:rFonts w:cs="Times New Roman"/>
          <w:lang w:eastAsia="en-AU"/>
        </w:rPr>
      </w:pPr>
      <w:r w:rsidRPr="00ED4611">
        <w:rPr>
          <w:rFonts w:cs="Times New Roman"/>
          <w:lang w:eastAsia="en-AU"/>
        </w:rPr>
        <w:t xml:space="preserve">Soy bióloga marina especialista en rayas y tiburones, mi mayor interés es producir información útil para el manejo y la conservación de sus poblaciones por medio de la investigación y la integración de disciplinas y sectores. Nací en la ciudad de Monterrey, al norte de México pero desde muy chica me apasionó el mar y decidí estudiar la carrera de Biología Marina en la Universidad Autónoma de Baja California Sur, (UABCS) en La Paz, BCS, México. Muy temprano durante mis estudios universitarios, me uní al equipo de tiburones y rayas del laboratorio de ictiología del Centro Interdisciplinario de Ciencias Marinas (CICMAR) donde hice mi tesis de licenciatura </w:t>
      </w:r>
      <w:r w:rsidR="00B7138E" w:rsidRPr="00ED4611">
        <w:rPr>
          <w:rFonts w:cs="Times New Roman"/>
          <w:lang w:eastAsia="en-AU"/>
        </w:rPr>
        <w:t>estudiando</w:t>
      </w:r>
      <w:r w:rsidRPr="00ED4611">
        <w:rPr>
          <w:rFonts w:cs="Times New Roman"/>
          <w:lang w:eastAsia="en-AU"/>
        </w:rPr>
        <w:t xml:space="preserve"> mobulas (rayas). Después hice un doctorado donde usé monitoreo acústico pasivo para determinar movimientos, áreas de crianza y uso de hábitat de rayas en un parque marino protegido </w:t>
      </w:r>
      <w:r w:rsidR="00B7138E" w:rsidRPr="00ED4611">
        <w:rPr>
          <w:rFonts w:cs="Times New Roman"/>
          <w:lang w:eastAsia="en-AU"/>
        </w:rPr>
        <w:t>en la costa oeste de Australi</w:t>
      </w:r>
      <w:r w:rsidRPr="00ED4611">
        <w:rPr>
          <w:rFonts w:cs="Times New Roman"/>
          <w:lang w:eastAsia="en-AU"/>
        </w:rPr>
        <w:t>a; usé un método de análisis de riesgo para evaluar la vulnerabilidad de rayas a la amenaza de pesca y destrucción de hábitat en el océano Indo-Pacifico; y</w:t>
      </w:r>
      <w:r w:rsidR="00B7138E" w:rsidRPr="00ED4611">
        <w:rPr>
          <w:rFonts w:cs="Times New Roman"/>
          <w:lang w:eastAsia="en-AU"/>
        </w:rPr>
        <w:t xml:space="preserve"> también</w:t>
      </w:r>
      <w:r w:rsidRPr="00ED4611">
        <w:rPr>
          <w:rFonts w:cs="Times New Roman"/>
          <w:lang w:eastAsia="en-AU"/>
        </w:rPr>
        <w:t xml:space="preserve"> evalué la utilidad del código de barras genético para la identificación adecuada de estas rayas. Después trabajé con organizaciones no gubernamentales en Raj</w:t>
      </w:r>
      <w:r w:rsidR="00B7138E" w:rsidRPr="00ED4611">
        <w:rPr>
          <w:rFonts w:cs="Times New Roman"/>
          <w:lang w:eastAsia="en-AU"/>
        </w:rPr>
        <w:t>a A</w:t>
      </w:r>
      <w:r w:rsidRPr="00ED4611">
        <w:rPr>
          <w:rFonts w:cs="Times New Roman"/>
          <w:lang w:eastAsia="en-AU"/>
        </w:rPr>
        <w:t xml:space="preserve">mpat, West Papua, Indonesia donde diseñé un protocolo de monitoreo para las poblaciones de tiburones y rayas dentro áreas protegidas y obtuve una línea base para el primer santuario del tiburón en Indonesia. Como bióloga marina, veo la gran utilidad de las ciencias exactas como la biología y ecología para guiar programas de manejo y conservación, pero después de trabajar con otros sectores además del académico, pienso que dichos programas son realmente efectivos cuando se </w:t>
      </w:r>
      <w:r w:rsidR="00B7138E" w:rsidRPr="00ED4611">
        <w:rPr>
          <w:rFonts w:cs="Times New Roman"/>
          <w:lang w:eastAsia="en-AU"/>
        </w:rPr>
        <w:t>integran con</w:t>
      </w:r>
      <w:r w:rsidRPr="00ED4611">
        <w:rPr>
          <w:rFonts w:cs="Times New Roman"/>
          <w:lang w:eastAsia="en-AU"/>
        </w:rPr>
        <w:t xml:space="preserve"> otras disciplinas (sociales, económicas, etc) y sobre todo, cuando se logra incorporar a la comunidad </w:t>
      </w:r>
      <w:r w:rsidR="00B7138E" w:rsidRPr="00ED4611">
        <w:rPr>
          <w:rFonts w:cs="Times New Roman"/>
          <w:lang w:eastAsia="en-AU"/>
        </w:rPr>
        <w:t>en la planeación</w:t>
      </w:r>
      <w:r w:rsidRPr="00ED4611">
        <w:rPr>
          <w:rFonts w:cs="Times New Roman"/>
          <w:lang w:eastAsia="en-AU"/>
        </w:rPr>
        <w:t>. Por esto, me interesa continuar en proyectos donde los resultados de la investigación respondan a las necesidades de manejo y conservación</w:t>
      </w:r>
      <w:r w:rsidR="00B7138E" w:rsidRPr="00ED4611">
        <w:rPr>
          <w:rFonts w:cs="Times New Roman"/>
          <w:lang w:eastAsia="en-AU"/>
        </w:rPr>
        <w:t>,</w:t>
      </w:r>
      <w:r w:rsidRPr="00ED4611">
        <w:rPr>
          <w:rFonts w:cs="Times New Roman"/>
          <w:lang w:eastAsia="en-AU"/>
        </w:rPr>
        <w:t xml:space="preserve"> y donde también incluyan otras disciplinas y actividades educativas. Mi función dentro de Blue Core, A.C. es desarrollar y coordinar los proyectos de investigación de rayas y tiburones, particularmente de la raya águila.</w:t>
      </w:r>
    </w:p>
    <w:p w14:paraId="23703ADA" w14:textId="77777777" w:rsidR="003B43D1" w:rsidRPr="00ED4611" w:rsidRDefault="003B43D1" w:rsidP="003B43D1">
      <w:pPr>
        <w:ind w:firstLine="0"/>
        <w:jc w:val="left"/>
        <w:rPr>
          <w:rFonts w:eastAsiaTheme="minorEastAsia" w:cs="Times New Roman"/>
          <w:sz w:val="24"/>
          <w:szCs w:val="24"/>
          <w:lang w:val="es-ES_tradnl" w:eastAsia="es-ES"/>
        </w:rPr>
      </w:pPr>
    </w:p>
    <w:p w14:paraId="238E8FC5" w14:textId="6F0FE90F" w:rsidR="003B43D1" w:rsidRPr="00ED4611" w:rsidRDefault="003B43D1" w:rsidP="003B43D1">
      <w:pPr>
        <w:rPr>
          <w:rFonts w:cs="Times New Roman"/>
          <w:b/>
          <w:lang w:val="es-ES_tradnl" w:eastAsia="es-ES"/>
        </w:rPr>
      </w:pPr>
      <w:r w:rsidRPr="00ED4611">
        <w:rPr>
          <w:rFonts w:cs="Times New Roman"/>
          <w:b/>
          <w:lang w:val="es-ES_tradnl" w:eastAsia="es-ES"/>
        </w:rPr>
        <w:t>M. en C. Ximena Arvizu</w:t>
      </w:r>
      <w:r w:rsidR="00110D6D">
        <w:rPr>
          <w:rFonts w:cs="Times New Roman"/>
          <w:b/>
          <w:lang w:val="es-ES_tradnl" w:eastAsia="es-ES"/>
        </w:rPr>
        <w:t xml:space="preserve"> </w:t>
      </w:r>
      <w:r w:rsidR="00110D6D" w:rsidRPr="00DA0A6D">
        <w:rPr>
          <w:b/>
          <w:highlight w:val="red"/>
        </w:rPr>
        <w:t>foto</w:t>
      </w:r>
    </w:p>
    <w:p w14:paraId="2F2E327D" w14:textId="77777777" w:rsidR="003B43D1" w:rsidRPr="00ED4611" w:rsidRDefault="003B43D1" w:rsidP="003B43D1">
      <w:pPr>
        <w:rPr>
          <w:rFonts w:cs="Times New Roman"/>
          <w:b/>
          <w:lang w:val="es-ES_tradnl" w:eastAsia="es-ES"/>
        </w:rPr>
      </w:pPr>
      <w:r w:rsidRPr="00ED4611">
        <w:rPr>
          <w:rFonts w:cs="Times New Roman"/>
          <w:b/>
          <w:lang w:val="es-ES_tradnl" w:eastAsia="es-ES"/>
        </w:rPr>
        <w:t xml:space="preserve">Educación ambiental </w:t>
      </w:r>
    </w:p>
    <w:p w14:paraId="1675D31C" w14:textId="77777777" w:rsidR="003B43D1" w:rsidRPr="00ED4611" w:rsidRDefault="003B43D1" w:rsidP="003B43D1">
      <w:pPr>
        <w:rPr>
          <w:rFonts w:cs="Times New Roman"/>
          <w:lang w:val="es-ES_tradnl" w:eastAsia="es-ES"/>
        </w:rPr>
      </w:pPr>
      <w:r w:rsidRPr="00ED4611">
        <w:rPr>
          <w:rFonts w:cs="Times New Roman"/>
          <w:lang w:val="es-ES_tradnl" w:eastAsia="es-ES"/>
        </w:rPr>
        <w:lastRenderedPageBreak/>
        <w:t xml:space="preserve">¡Hola! Soy Ximena Arvizu, nací y crecí hasta los 18 años en la Ciudad de México. Desde pequeña sentía una pasión por los animales, la naturaleza y la conservación. A pesar de que vivía en una ciudad caótica, me daba cuenta de lo mucho que nos hace falta la naturaleza y de cómo el ser humano ha perdido ese vínculo con otros seres vivos y nos dejamos devorar por el caos citadino. Así que a los 18 empaqué mis maletas y me fui al lugar más natural y “salvaje” que pude encontrar, fue así que terminé en el lugar de mis sueños…la ciudad de </w:t>
      </w:r>
      <w:proofErr w:type="spellStart"/>
      <w:r w:rsidRPr="00ED4611">
        <w:rPr>
          <w:rFonts w:cs="Times New Roman"/>
          <w:lang w:val="es-ES_tradnl" w:eastAsia="es-ES"/>
        </w:rPr>
        <w:t>Cairns</w:t>
      </w:r>
      <w:proofErr w:type="spellEnd"/>
      <w:r w:rsidRPr="00ED4611">
        <w:rPr>
          <w:rFonts w:cs="Times New Roman"/>
          <w:lang w:val="es-ES_tradnl" w:eastAsia="es-ES"/>
        </w:rPr>
        <w:t>, en Queensland, Australia.  Ahí estudié la carrera de Ciencias Ambientales y después continué con una Maestría en Manejo de Áreas Protegidas en la Universidad James Cook. Durante casi ocho años en ese lugar mágico, viví y aprendí sobre el manejo, conservación y las enigmáticas especies de la Gran Barrera de Coral y el Bosque Tropical Australiano. Aprovechando que vivía tan cerca de la Gran Barrera, comencé a bucear y enamorarme cada día más de los océanos y especialmente los arrecifes de coral. Sin embargo, mis estudios y experiencia de trabajo con visitantes a e</w:t>
      </w:r>
      <w:r w:rsidR="00EC1425" w:rsidRPr="00ED4611">
        <w:rPr>
          <w:rFonts w:cs="Times New Roman"/>
          <w:lang w:val="es-ES_tradnl" w:eastAsia="es-ES"/>
        </w:rPr>
        <w:t>stas áreas protegidas me enseñaron</w:t>
      </w:r>
      <w:r w:rsidRPr="00ED4611">
        <w:rPr>
          <w:rFonts w:cs="Times New Roman"/>
          <w:lang w:val="es-ES_tradnl" w:eastAsia="es-ES"/>
        </w:rPr>
        <w:t xml:space="preserve"> que el ser humano sólo cuida lo que ama y sólo ama lo que conoce, por lo que comencé a trabajar con los equipos de desarrollo comunitario y educación ambiental de diversas organizaciones como </w:t>
      </w:r>
      <w:proofErr w:type="spellStart"/>
      <w:r w:rsidRPr="00ED4611">
        <w:rPr>
          <w:rFonts w:cs="Times New Roman"/>
          <w:lang w:val="es-ES_tradnl" w:eastAsia="es-ES"/>
        </w:rPr>
        <w:t>Reef</w:t>
      </w:r>
      <w:proofErr w:type="spellEnd"/>
      <w:r w:rsidRPr="00ED4611">
        <w:rPr>
          <w:rFonts w:cs="Times New Roman"/>
          <w:lang w:val="es-ES_tradnl" w:eastAsia="es-ES"/>
        </w:rPr>
        <w:t xml:space="preserve"> </w:t>
      </w:r>
      <w:proofErr w:type="spellStart"/>
      <w:r w:rsidRPr="00ED4611">
        <w:rPr>
          <w:rFonts w:cs="Times New Roman"/>
          <w:lang w:val="es-ES_tradnl" w:eastAsia="es-ES"/>
        </w:rPr>
        <w:t>Teach</w:t>
      </w:r>
      <w:proofErr w:type="spellEnd"/>
      <w:r w:rsidRPr="00ED4611">
        <w:rPr>
          <w:rFonts w:cs="Times New Roman"/>
          <w:lang w:val="es-ES_tradnl" w:eastAsia="es-ES"/>
        </w:rPr>
        <w:t xml:space="preserve">, </w:t>
      </w:r>
      <w:proofErr w:type="spellStart"/>
      <w:r w:rsidRPr="00ED4611">
        <w:rPr>
          <w:rFonts w:cs="Times New Roman"/>
          <w:lang w:val="es-ES_tradnl" w:eastAsia="es-ES"/>
        </w:rPr>
        <w:t>Wet</w:t>
      </w:r>
      <w:proofErr w:type="spellEnd"/>
      <w:r w:rsidRPr="00ED4611">
        <w:rPr>
          <w:rFonts w:cs="Times New Roman"/>
          <w:lang w:val="es-ES_tradnl" w:eastAsia="es-ES"/>
        </w:rPr>
        <w:t xml:space="preserve"> </w:t>
      </w:r>
      <w:proofErr w:type="spellStart"/>
      <w:r w:rsidRPr="00ED4611">
        <w:rPr>
          <w:rFonts w:cs="Times New Roman"/>
          <w:lang w:val="es-ES_tradnl" w:eastAsia="es-ES"/>
        </w:rPr>
        <w:t>Tropics</w:t>
      </w:r>
      <w:proofErr w:type="spellEnd"/>
      <w:r w:rsidRPr="00ED4611">
        <w:rPr>
          <w:rFonts w:cs="Times New Roman"/>
          <w:lang w:val="es-ES_tradnl" w:eastAsia="es-ES"/>
        </w:rPr>
        <w:t xml:space="preserve"> Management </w:t>
      </w:r>
      <w:proofErr w:type="spellStart"/>
      <w:r w:rsidRPr="00ED4611">
        <w:rPr>
          <w:rFonts w:cs="Times New Roman"/>
          <w:lang w:val="es-ES_tradnl" w:eastAsia="es-ES"/>
        </w:rPr>
        <w:t>Authority</w:t>
      </w:r>
      <w:proofErr w:type="spellEnd"/>
      <w:r w:rsidRPr="00ED4611">
        <w:rPr>
          <w:rFonts w:cs="Times New Roman"/>
          <w:lang w:val="es-ES_tradnl" w:eastAsia="es-ES"/>
        </w:rPr>
        <w:t xml:space="preserve"> y </w:t>
      </w:r>
      <w:proofErr w:type="spellStart"/>
      <w:r w:rsidRPr="00ED4611">
        <w:rPr>
          <w:rFonts w:cs="Times New Roman"/>
          <w:lang w:val="es-ES_tradnl" w:eastAsia="es-ES"/>
        </w:rPr>
        <w:t>Bat</w:t>
      </w:r>
      <w:proofErr w:type="spellEnd"/>
      <w:r w:rsidRPr="00ED4611">
        <w:rPr>
          <w:rFonts w:cs="Times New Roman"/>
          <w:lang w:val="es-ES_tradnl" w:eastAsia="es-ES"/>
        </w:rPr>
        <w:t xml:space="preserve"> </w:t>
      </w:r>
      <w:proofErr w:type="spellStart"/>
      <w:r w:rsidRPr="00ED4611">
        <w:rPr>
          <w:rFonts w:cs="Times New Roman"/>
          <w:lang w:val="es-ES_tradnl" w:eastAsia="es-ES"/>
        </w:rPr>
        <w:t>Reach</w:t>
      </w:r>
      <w:proofErr w:type="spellEnd"/>
      <w:r w:rsidRPr="00ED4611">
        <w:rPr>
          <w:rFonts w:cs="Times New Roman"/>
          <w:lang w:val="es-ES_tradnl" w:eastAsia="es-ES"/>
        </w:rPr>
        <w:t xml:space="preserve">. Posteriormente regresé a México, y tuve la oportunidad de ser voluntaria en un Área Protegida y participar como técnico en un estudio de pesquerías, trabajar en una consultoría ambiental, y una organización no gubernamental. De todas estas experiencias, he aprendido que sin investigación (ciencia) no existe un buen manejo, y que investigación sin aplicación a la vida diaria es una pérdida de tiempo. Todas estas razones me han impulsado a ser parte de Blue Core A.C., ya que combina todas mis pasiones y expectativas (investigación, educación, colaboración, divulgación, manejo sostenible y sistemas costeros) para lograr un mejor manejo de los recursos naturales y desarrollo sostenible de mi país especialmente la majestuosa Península de Yucatán. </w:t>
      </w:r>
    </w:p>
    <w:p w14:paraId="4130A141" w14:textId="77777777" w:rsidR="003B43D1" w:rsidRPr="00ED4611" w:rsidRDefault="003B43D1" w:rsidP="003B43D1">
      <w:pPr>
        <w:rPr>
          <w:rFonts w:cs="Times New Roman"/>
        </w:rPr>
      </w:pPr>
    </w:p>
    <w:p w14:paraId="01A70A6B" w14:textId="506CC688" w:rsidR="003B43D1" w:rsidRPr="00ED4611" w:rsidRDefault="003B43D1" w:rsidP="003B43D1">
      <w:pPr>
        <w:rPr>
          <w:rFonts w:cs="Times New Roman"/>
          <w:b/>
          <w:lang w:val="es-ES_tradnl" w:eastAsia="es-ES"/>
        </w:rPr>
      </w:pPr>
      <w:r w:rsidRPr="00ED4611">
        <w:rPr>
          <w:rFonts w:cs="Times New Roman"/>
          <w:b/>
          <w:lang w:val="es-ES_tradnl" w:eastAsia="es-ES"/>
        </w:rPr>
        <w:t xml:space="preserve">Lic. Ana </w:t>
      </w:r>
      <w:proofErr w:type="spellStart"/>
      <w:r w:rsidRPr="00ED4611">
        <w:rPr>
          <w:rFonts w:cs="Times New Roman"/>
          <w:b/>
          <w:lang w:val="es-ES_tradnl" w:eastAsia="es-ES"/>
        </w:rPr>
        <w:t>Millet</w:t>
      </w:r>
      <w:proofErr w:type="spellEnd"/>
      <w:r w:rsidRPr="00ED4611">
        <w:rPr>
          <w:rFonts w:cs="Times New Roman"/>
          <w:b/>
          <w:lang w:val="es-ES_tradnl" w:eastAsia="es-ES"/>
        </w:rPr>
        <w:t xml:space="preserve"> </w:t>
      </w:r>
      <w:r w:rsidR="00110D6D" w:rsidRPr="00DA0A6D">
        <w:rPr>
          <w:b/>
          <w:highlight w:val="red"/>
        </w:rPr>
        <w:t>foto</w:t>
      </w:r>
    </w:p>
    <w:p w14:paraId="00474925" w14:textId="77777777" w:rsidR="003B43D1" w:rsidRPr="00ED4611" w:rsidRDefault="003B43D1" w:rsidP="003B43D1">
      <w:pPr>
        <w:rPr>
          <w:rFonts w:cs="Times New Roman"/>
          <w:b/>
          <w:lang w:val="es-ES_tradnl" w:eastAsia="es-ES"/>
        </w:rPr>
      </w:pPr>
      <w:r w:rsidRPr="00ED4611">
        <w:rPr>
          <w:rFonts w:cs="Times New Roman"/>
          <w:b/>
          <w:lang w:val="es-ES_tradnl" w:eastAsia="es-ES"/>
        </w:rPr>
        <w:t xml:space="preserve">Comunicación </w:t>
      </w:r>
    </w:p>
    <w:p w14:paraId="49CDD29B" w14:textId="59417F79" w:rsidR="003B43D1" w:rsidRPr="00ED4611" w:rsidRDefault="00C16137" w:rsidP="003B43D1">
      <w:pPr>
        <w:rPr>
          <w:rFonts w:cs="Times New Roman"/>
          <w:lang w:val="es-ES_tradnl" w:eastAsia="es-ES"/>
        </w:rPr>
      </w:pPr>
      <w:proofErr w:type="spellStart"/>
      <w:r>
        <w:rPr>
          <w:rFonts w:cs="Times New Roman"/>
          <w:lang w:val="es-ES_tradnl" w:eastAsia="es-ES"/>
        </w:rPr>
        <w:t>Cancunense</w:t>
      </w:r>
      <w:proofErr w:type="spellEnd"/>
      <w:r>
        <w:rPr>
          <w:rFonts w:cs="Times New Roman"/>
          <w:lang w:val="es-ES_tradnl" w:eastAsia="es-ES"/>
        </w:rPr>
        <w:t xml:space="preserve"> de corazón, nací en 1985, 11</w:t>
      </w:r>
      <w:r w:rsidR="003B43D1" w:rsidRPr="00ED4611">
        <w:rPr>
          <w:rFonts w:cs="Times New Roman"/>
          <w:lang w:val="es-ES_tradnl" w:eastAsia="es-ES"/>
        </w:rPr>
        <w:t xml:space="preserve"> años después de la fundación de Cancún. </w:t>
      </w:r>
      <w:r>
        <w:rPr>
          <w:rFonts w:cs="Times New Roman"/>
          <w:lang w:val="es-ES_tradnl" w:eastAsia="es-ES"/>
        </w:rPr>
        <w:t>Se podría decir que hemos crecido juntos. He</w:t>
      </w:r>
      <w:r w:rsidR="003B43D1" w:rsidRPr="00ED4611">
        <w:rPr>
          <w:rFonts w:cs="Times New Roman"/>
          <w:lang w:val="es-ES_tradnl" w:eastAsia="es-ES"/>
        </w:rPr>
        <w:t xml:space="preserve"> visto este paraíso transformarse en ciudad</w:t>
      </w:r>
      <w:r>
        <w:rPr>
          <w:rFonts w:cs="Times New Roman"/>
          <w:lang w:val="es-ES_tradnl" w:eastAsia="es-ES"/>
        </w:rPr>
        <w:t>. R</w:t>
      </w:r>
      <w:r w:rsidR="003B43D1" w:rsidRPr="00ED4611">
        <w:rPr>
          <w:rFonts w:cs="Times New Roman"/>
          <w:lang w:val="es-ES_tradnl" w:eastAsia="es-ES"/>
        </w:rPr>
        <w:t>ecuerdo las mañanas del colegio que se interrumpían por serpientes y tarántulas en los salones y por las tardes explorar el mar y mangle</w:t>
      </w:r>
      <w:r>
        <w:rPr>
          <w:rFonts w:cs="Times New Roman"/>
          <w:lang w:val="es-ES_tradnl" w:eastAsia="es-ES"/>
        </w:rPr>
        <w:t xml:space="preserve"> a kayak con los amigos</w:t>
      </w:r>
      <w:r w:rsidR="003B43D1" w:rsidRPr="00ED4611">
        <w:rPr>
          <w:rFonts w:cs="Times New Roman"/>
          <w:lang w:val="es-ES_tradnl" w:eastAsia="es-ES"/>
        </w:rPr>
        <w:t xml:space="preserve">. Tuve la suerte de crecer en contacto con la naturaleza y soy parte de Blue Core A. C.  </w:t>
      </w:r>
      <w:proofErr w:type="gramStart"/>
      <w:r w:rsidR="003B43D1" w:rsidRPr="00ED4611">
        <w:rPr>
          <w:rFonts w:cs="Times New Roman"/>
          <w:lang w:val="es-ES_tradnl" w:eastAsia="es-ES"/>
        </w:rPr>
        <w:t>porque</w:t>
      </w:r>
      <w:proofErr w:type="gramEnd"/>
      <w:r w:rsidR="003B43D1" w:rsidRPr="00ED4611">
        <w:rPr>
          <w:rFonts w:cs="Times New Roman"/>
          <w:lang w:val="es-ES_tradnl" w:eastAsia="es-ES"/>
        </w:rPr>
        <w:t> </w:t>
      </w:r>
      <w:r>
        <w:rPr>
          <w:rFonts w:cs="Times New Roman"/>
          <w:lang w:val="es-ES_tradnl" w:eastAsia="es-ES"/>
        </w:rPr>
        <w:t>quiero compartir ese Cancún con las futuras generaciones.</w:t>
      </w:r>
    </w:p>
    <w:p w14:paraId="64FF19FC" w14:textId="67FBAFC6" w:rsidR="003B43D1" w:rsidRPr="00ED4611" w:rsidRDefault="003B43D1" w:rsidP="003B43D1">
      <w:pPr>
        <w:rPr>
          <w:rFonts w:cs="Times New Roman"/>
          <w:lang w:val="es-ES_tradnl" w:eastAsia="es-ES"/>
        </w:rPr>
      </w:pPr>
    </w:p>
    <w:p w14:paraId="2994BFE0" w14:textId="77777777" w:rsidR="007E1502" w:rsidRPr="00ED4611" w:rsidRDefault="007E1502" w:rsidP="003B43D1">
      <w:pPr>
        <w:rPr>
          <w:rFonts w:cs="Times New Roman"/>
          <w:lang w:val="es-ES_tradnl" w:eastAsia="es-ES"/>
        </w:rPr>
      </w:pPr>
    </w:p>
    <w:p w14:paraId="4A91BA5C" w14:textId="77777777" w:rsidR="007E1502" w:rsidRPr="00110D6D" w:rsidRDefault="007E1502" w:rsidP="003B43D1">
      <w:pPr>
        <w:rPr>
          <w:rFonts w:cs="Times New Roman"/>
          <w:b/>
          <w:highlight w:val="yellow"/>
          <w:lang w:val="es-ES_tradnl" w:eastAsia="es-ES"/>
        </w:rPr>
      </w:pPr>
      <w:r w:rsidRPr="00110D6D">
        <w:rPr>
          <w:rFonts w:cs="Times New Roman"/>
          <w:b/>
          <w:highlight w:val="yellow"/>
          <w:lang w:val="es-ES_tradnl" w:eastAsia="es-ES"/>
        </w:rPr>
        <w:t>Natalie</w:t>
      </w:r>
    </w:p>
    <w:p w14:paraId="53A727EC" w14:textId="63AFF0E6" w:rsidR="0095504A" w:rsidRPr="00ED4611" w:rsidRDefault="00110D6D" w:rsidP="003B43D1">
      <w:pPr>
        <w:rPr>
          <w:rFonts w:cs="Times New Roman"/>
          <w:lang w:val="es-ES_tradnl" w:eastAsia="es-ES"/>
        </w:rPr>
      </w:pPr>
      <w:r w:rsidRPr="00110D6D">
        <w:rPr>
          <w:rFonts w:cs="Times New Roman"/>
          <w:highlight w:val="yellow"/>
          <w:lang w:val="es-ES_tradnl" w:eastAsia="es-ES"/>
        </w:rPr>
        <w:t>pendiente</w:t>
      </w:r>
    </w:p>
    <w:p w14:paraId="4EB37408" w14:textId="77777777" w:rsidR="0095504A" w:rsidRPr="00ED4611" w:rsidRDefault="0095504A" w:rsidP="003B43D1">
      <w:pPr>
        <w:rPr>
          <w:rFonts w:cs="Times New Roman"/>
          <w:b/>
        </w:rPr>
      </w:pPr>
    </w:p>
    <w:p w14:paraId="557734F1" w14:textId="77777777" w:rsidR="00F1790B" w:rsidRPr="00ED4611" w:rsidRDefault="00F1790B" w:rsidP="004674CF">
      <w:pPr>
        <w:pStyle w:val="Ttulo2"/>
        <w:rPr>
          <w:rFonts w:cs="Times New Roman"/>
        </w:rPr>
      </w:pPr>
      <w:r w:rsidRPr="00ED4611">
        <w:rPr>
          <w:rFonts w:cs="Times New Roman"/>
        </w:rPr>
        <w:t>Como ser parte de Blue Core</w:t>
      </w:r>
    </w:p>
    <w:p w14:paraId="5936D9D1" w14:textId="77777777" w:rsidR="007E1502" w:rsidRPr="00ED4611" w:rsidRDefault="00EC1425" w:rsidP="007E1502">
      <w:pPr>
        <w:rPr>
          <w:rFonts w:cs="Times New Roman"/>
          <w:lang w:val="en-US"/>
        </w:rPr>
      </w:pPr>
      <w:r w:rsidRPr="00ED4611">
        <w:rPr>
          <w:rFonts w:cs="Times New Roman"/>
          <w:lang w:val="en-US"/>
        </w:rPr>
        <w:t xml:space="preserve">LINK a </w:t>
      </w:r>
      <w:proofErr w:type="spellStart"/>
      <w:r w:rsidRPr="00ED4611">
        <w:rPr>
          <w:rFonts w:cs="Times New Roman"/>
          <w:lang w:val="en-US"/>
        </w:rPr>
        <w:t>Conáctanos</w:t>
      </w:r>
      <w:proofErr w:type="spellEnd"/>
      <w:r w:rsidRPr="00ED4611">
        <w:rPr>
          <w:rFonts w:cs="Times New Roman"/>
          <w:lang w:val="en-US"/>
        </w:rPr>
        <w:t xml:space="preserve"> page.</w:t>
      </w:r>
    </w:p>
    <w:p w14:paraId="284EFFB8" w14:textId="77777777" w:rsidR="007E1502" w:rsidRPr="00ED4611" w:rsidRDefault="007E1502" w:rsidP="007E1502">
      <w:pPr>
        <w:rPr>
          <w:rFonts w:cs="Times New Roman"/>
        </w:rPr>
      </w:pPr>
    </w:p>
    <w:p w14:paraId="79B4F2AF" w14:textId="77777777" w:rsidR="00A83DFD" w:rsidRPr="00ED4611" w:rsidRDefault="00A83DFD" w:rsidP="00A83DFD">
      <w:pPr>
        <w:rPr>
          <w:rFonts w:cs="Times New Roman"/>
          <w:lang w:val="en-US"/>
        </w:rPr>
      </w:pPr>
    </w:p>
    <w:p w14:paraId="2DCF104C" w14:textId="77777777" w:rsidR="00A83DFD" w:rsidRPr="00ED4611" w:rsidRDefault="00A83DFD" w:rsidP="00A83DFD">
      <w:pPr>
        <w:rPr>
          <w:rFonts w:cs="Times New Roman"/>
          <w:lang w:val="en-US"/>
        </w:rPr>
      </w:pPr>
    </w:p>
    <w:p w14:paraId="7BB0FCA9" w14:textId="77777777" w:rsidR="00F75996" w:rsidRPr="00ED4611" w:rsidRDefault="00F75996" w:rsidP="00F75996">
      <w:pPr>
        <w:rPr>
          <w:rFonts w:cs="Times New Roman"/>
          <w:lang w:val="en-US"/>
        </w:rPr>
      </w:pPr>
    </w:p>
    <w:sectPr w:rsidR="00F75996" w:rsidRPr="00ED4611">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624AF0" w15:done="0"/>
  <w15:commentEx w15:paraId="71D91C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78D9F" w14:textId="77777777" w:rsidR="00A905BA" w:rsidRDefault="00A905BA" w:rsidP="003E717E">
      <w:r>
        <w:separator/>
      </w:r>
    </w:p>
  </w:endnote>
  <w:endnote w:type="continuationSeparator" w:id="0">
    <w:p w14:paraId="04B1DF81" w14:textId="77777777" w:rsidR="00A905BA" w:rsidRDefault="00A905BA" w:rsidP="003E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58669" w14:textId="77777777" w:rsidR="00A905BA" w:rsidRDefault="00A905BA" w:rsidP="003E717E">
      <w:r>
        <w:separator/>
      </w:r>
    </w:p>
  </w:footnote>
  <w:footnote w:type="continuationSeparator" w:id="0">
    <w:p w14:paraId="072FC600" w14:textId="77777777" w:rsidR="00A905BA" w:rsidRDefault="00A905BA" w:rsidP="003E7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822FF" w14:textId="77777777" w:rsidR="00A73D1B" w:rsidRPr="005F37A4" w:rsidRDefault="00A73D1B" w:rsidP="003E717E">
    <w:pPr>
      <w:pStyle w:val="Encabezado"/>
      <w:pBdr>
        <w:bottom w:val="single" w:sz="4" w:space="1" w:color="auto"/>
      </w:pBdr>
      <w:jc w:val="center"/>
    </w:pPr>
    <w:r w:rsidRPr="005F37A4">
      <w:t xml:space="preserve">Estructura de página web de Blue Core A.C.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B0C"/>
    <w:multiLevelType w:val="hybridMultilevel"/>
    <w:tmpl w:val="A0FC6D6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nsid w:val="09BE7EB1"/>
    <w:multiLevelType w:val="hybridMultilevel"/>
    <w:tmpl w:val="5A40C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4C0C1C"/>
    <w:multiLevelType w:val="hybridMultilevel"/>
    <w:tmpl w:val="8C447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914367"/>
    <w:multiLevelType w:val="hybridMultilevel"/>
    <w:tmpl w:val="03308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47E490B"/>
    <w:multiLevelType w:val="hybridMultilevel"/>
    <w:tmpl w:val="EBFCD2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nsid w:val="159E1644"/>
    <w:multiLevelType w:val="hybridMultilevel"/>
    <w:tmpl w:val="BC886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E03EA2"/>
    <w:multiLevelType w:val="hybridMultilevel"/>
    <w:tmpl w:val="19AAE1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nsid w:val="1B762A45"/>
    <w:multiLevelType w:val="hybridMultilevel"/>
    <w:tmpl w:val="A47A6004"/>
    <w:lvl w:ilvl="0" w:tplc="080A0013">
      <w:start w:val="1"/>
      <w:numFmt w:val="upperRoman"/>
      <w:lvlText w:val="%1."/>
      <w:lvlJc w:val="righ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
    <w:nsid w:val="34222D1D"/>
    <w:multiLevelType w:val="hybridMultilevel"/>
    <w:tmpl w:val="BA443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AD5028"/>
    <w:multiLevelType w:val="hybridMultilevel"/>
    <w:tmpl w:val="8856D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nsid w:val="40C0359F"/>
    <w:multiLevelType w:val="hybridMultilevel"/>
    <w:tmpl w:val="A164E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846C3B"/>
    <w:multiLevelType w:val="hybridMultilevel"/>
    <w:tmpl w:val="AEBA94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nsid w:val="50C2662B"/>
    <w:multiLevelType w:val="hybridMultilevel"/>
    <w:tmpl w:val="A6884A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nsid w:val="516B30E6"/>
    <w:multiLevelType w:val="hybridMultilevel"/>
    <w:tmpl w:val="C36827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B8F3F89"/>
    <w:multiLevelType w:val="hybridMultilevel"/>
    <w:tmpl w:val="36A8122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nsid w:val="5C9A4FF7"/>
    <w:multiLevelType w:val="hybridMultilevel"/>
    <w:tmpl w:val="FF5ADF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nsid w:val="639F16E3"/>
    <w:multiLevelType w:val="hybridMultilevel"/>
    <w:tmpl w:val="71789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3D34F2B"/>
    <w:multiLevelType w:val="hybridMultilevel"/>
    <w:tmpl w:val="F79A77BE"/>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nsid w:val="6FF96C63"/>
    <w:multiLevelType w:val="hybridMultilevel"/>
    <w:tmpl w:val="CB10A80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nsid w:val="723E11E9"/>
    <w:multiLevelType w:val="hybridMultilevel"/>
    <w:tmpl w:val="B1B4D63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3E43E03"/>
    <w:multiLevelType w:val="hybridMultilevel"/>
    <w:tmpl w:val="54769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433267F"/>
    <w:multiLevelType w:val="hybridMultilevel"/>
    <w:tmpl w:val="249A6F24"/>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2">
    <w:nsid w:val="767B2A76"/>
    <w:multiLevelType w:val="hybridMultilevel"/>
    <w:tmpl w:val="371479E2"/>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nsid w:val="776D5A43"/>
    <w:multiLevelType w:val="hybridMultilevel"/>
    <w:tmpl w:val="0F962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88A176F"/>
    <w:multiLevelType w:val="hybridMultilevel"/>
    <w:tmpl w:val="5674F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B930FA6"/>
    <w:multiLevelType w:val="hybridMultilevel"/>
    <w:tmpl w:val="F8520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CEA6C07"/>
    <w:multiLevelType w:val="hybridMultilevel"/>
    <w:tmpl w:val="16E6C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FD32394"/>
    <w:multiLevelType w:val="hybridMultilevel"/>
    <w:tmpl w:val="4EE6467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hint="default"/>
      </w:rPr>
    </w:lvl>
    <w:lvl w:ilvl="8" w:tplc="0C0A0005" w:tentative="1">
      <w:start w:val="1"/>
      <w:numFmt w:val="bullet"/>
      <w:lvlText w:val=""/>
      <w:lvlJc w:val="left"/>
      <w:pPr>
        <w:ind w:left="7183" w:hanging="360"/>
      </w:pPr>
      <w:rPr>
        <w:rFonts w:ascii="Wingdings" w:hAnsi="Wingdings" w:hint="default"/>
      </w:rPr>
    </w:lvl>
  </w:abstractNum>
  <w:num w:numId="1">
    <w:abstractNumId w:val="7"/>
  </w:num>
  <w:num w:numId="2">
    <w:abstractNumId w:val="18"/>
  </w:num>
  <w:num w:numId="3">
    <w:abstractNumId w:val="9"/>
  </w:num>
  <w:num w:numId="4">
    <w:abstractNumId w:val="22"/>
  </w:num>
  <w:num w:numId="5">
    <w:abstractNumId w:val="21"/>
  </w:num>
  <w:num w:numId="6">
    <w:abstractNumId w:val="6"/>
  </w:num>
  <w:num w:numId="7">
    <w:abstractNumId w:val="11"/>
  </w:num>
  <w:num w:numId="8">
    <w:abstractNumId w:val="12"/>
  </w:num>
  <w:num w:numId="9">
    <w:abstractNumId w:val="27"/>
  </w:num>
  <w:num w:numId="10">
    <w:abstractNumId w:val="20"/>
  </w:num>
  <w:num w:numId="11">
    <w:abstractNumId w:val="3"/>
  </w:num>
  <w:num w:numId="12">
    <w:abstractNumId w:val="8"/>
  </w:num>
  <w:num w:numId="13">
    <w:abstractNumId w:val="1"/>
  </w:num>
  <w:num w:numId="14">
    <w:abstractNumId w:val="2"/>
  </w:num>
  <w:num w:numId="15">
    <w:abstractNumId w:val="26"/>
  </w:num>
  <w:num w:numId="16">
    <w:abstractNumId w:val="16"/>
  </w:num>
  <w:num w:numId="17">
    <w:abstractNumId w:val="24"/>
  </w:num>
  <w:num w:numId="18">
    <w:abstractNumId w:val="23"/>
  </w:num>
  <w:num w:numId="19">
    <w:abstractNumId w:val="5"/>
  </w:num>
  <w:num w:numId="20">
    <w:abstractNumId w:val="10"/>
  </w:num>
  <w:num w:numId="21">
    <w:abstractNumId w:val="15"/>
  </w:num>
  <w:num w:numId="22">
    <w:abstractNumId w:val="25"/>
  </w:num>
  <w:num w:numId="23">
    <w:abstractNumId w:val="0"/>
  </w:num>
  <w:num w:numId="24">
    <w:abstractNumId w:val="14"/>
  </w:num>
  <w:num w:numId="25">
    <w:abstractNumId w:val="4"/>
  </w:num>
  <w:num w:numId="26">
    <w:abstractNumId w:val="13"/>
  </w:num>
  <w:num w:numId="27">
    <w:abstractNumId w:val="19"/>
  </w:num>
  <w:num w:numId="28">
    <w:abstractNumId w:val="17"/>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e">
    <w15:presenceInfo w15:providerId="None" w15:userId="an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996"/>
    <w:rsid w:val="00026070"/>
    <w:rsid w:val="00055B87"/>
    <w:rsid w:val="00074853"/>
    <w:rsid w:val="0008154D"/>
    <w:rsid w:val="000B7EC4"/>
    <w:rsid w:val="00110D6D"/>
    <w:rsid w:val="00113A5D"/>
    <w:rsid w:val="00125DD6"/>
    <w:rsid w:val="00150A03"/>
    <w:rsid w:val="0015614B"/>
    <w:rsid w:val="00156CD7"/>
    <w:rsid w:val="00184D20"/>
    <w:rsid w:val="001C6F99"/>
    <w:rsid w:val="001C7272"/>
    <w:rsid w:val="00255F8F"/>
    <w:rsid w:val="002D63F5"/>
    <w:rsid w:val="002D6AFD"/>
    <w:rsid w:val="00300BC9"/>
    <w:rsid w:val="00303D64"/>
    <w:rsid w:val="00340E1A"/>
    <w:rsid w:val="00342AB7"/>
    <w:rsid w:val="00344CEA"/>
    <w:rsid w:val="003511B4"/>
    <w:rsid w:val="00382180"/>
    <w:rsid w:val="003B43D1"/>
    <w:rsid w:val="003E717E"/>
    <w:rsid w:val="003E7390"/>
    <w:rsid w:val="004513D2"/>
    <w:rsid w:val="00463EB4"/>
    <w:rsid w:val="004674CF"/>
    <w:rsid w:val="00495247"/>
    <w:rsid w:val="00497A9D"/>
    <w:rsid w:val="00536159"/>
    <w:rsid w:val="005670BF"/>
    <w:rsid w:val="005D1B14"/>
    <w:rsid w:val="005F37A4"/>
    <w:rsid w:val="00623A08"/>
    <w:rsid w:val="00652660"/>
    <w:rsid w:val="00665C80"/>
    <w:rsid w:val="0069358F"/>
    <w:rsid w:val="006B43CE"/>
    <w:rsid w:val="0070355D"/>
    <w:rsid w:val="00752F8B"/>
    <w:rsid w:val="0075643A"/>
    <w:rsid w:val="00756468"/>
    <w:rsid w:val="00771D18"/>
    <w:rsid w:val="007B3615"/>
    <w:rsid w:val="007C3C66"/>
    <w:rsid w:val="007E1502"/>
    <w:rsid w:val="007E5D5F"/>
    <w:rsid w:val="00807525"/>
    <w:rsid w:val="008101BB"/>
    <w:rsid w:val="00825098"/>
    <w:rsid w:val="00840467"/>
    <w:rsid w:val="00873038"/>
    <w:rsid w:val="008947E6"/>
    <w:rsid w:val="008A65A8"/>
    <w:rsid w:val="00921879"/>
    <w:rsid w:val="00943DB3"/>
    <w:rsid w:val="00944B39"/>
    <w:rsid w:val="00954FA1"/>
    <w:rsid w:val="0095504A"/>
    <w:rsid w:val="00957E02"/>
    <w:rsid w:val="009A73C6"/>
    <w:rsid w:val="009C30CA"/>
    <w:rsid w:val="009F02E8"/>
    <w:rsid w:val="00A13B46"/>
    <w:rsid w:val="00A31A49"/>
    <w:rsid w:val="00A52753"/>
    <w:rsid w:val="00A704BF"/>
    <w:rsid w:val="00A73D1B"/>
    <w:rsid w:val="00A83DFD"/>
    <w:rsid w:val="00A905BA"/>
    <w:rsid w:val="00AA7019"/>
    <w:rsid w:val="00AB01D1"/>
    <w:rsid w:val="00B03640"/>
    <w:rsid w:val="00B44233"/>
    <w:rsid w:val="00B7138E"/>
    <w:rsid w:val="00B946B5"/>
    <w:rsid w:val="00BB5BA2"/>
    <w:rsid w:val="00BC603F"/>
    <w:rsid w:val="00BF405A"/>
    <w:rsid w:val="00C02049"/>
    <w:rsid w:val="00C16137"/>
    <w:rsid w:val="00C24B9B"/>
    <w:rsid w:val="00C32313"/>
    <w:rsid w:val="00C6476C"/>
    <w:rsid w:val="00C8758B"/>
    <w:rsid w:val="00C87FCB"/>
    <w:rsid w:val="00C9509B"/>
    <w:rsid w:val="00CF2038"/>
    <w:rsid w:val="00CF7667"/>
    <w:rsid w:val="00D5413A"/>
    <w:rsid w:val="00D67829"/>
    <w:rsid w:val="00D82DB4"/>
    <w:rsid w:val="00DC023B"/>
    <w:rsid w:val="00DE0BB6"/>
    <w:rsid w:val="00E221F8"/>
    <w:rsid w:val="00E45651"/>
    <w:rsid w:val="00E648A7"/>
    <w:rsid w:val="00E651D6"/>
    <w:rsid w:val="00E7471E"/>
    <w:rsid w:val="00E77B52"/>
    <w:rsid w:val="00E90321"/>
    <w:rsid w:val="00E968D2"/>
    <w:rsid w:val="00EC1425"/>
    <w:rsid w:val="00ED4611"/>
    <w:rsid w:val="00F01FEA"/>
    <w:rsid w:val="00F0481E"/>
    <w:rsid w:val="00F13D23"/>
    <w:rsid w:val="00F1790B"/>
    <w:rsid w:val="00F2346F"/>
    <w:rsid w:val="00F31394"/>
    <w:rsid w:val="00F6196A"/>
    <w:rsid w:val="00F75996"/>
    <w:rsid w:val="00F800C9"/>
    <w:rsid w:val="00F8062B"/>
    <w:rsid w:val="00F84AA2"/>
    <w:rsid w:val="00F93967"/>
    <w:rsid w:val="00FC4E10"/>
    <w:rsid w:val="00FE508B"/>
    <w:rsid w:val="00FF069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2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180"/>
    <w:pPr>
      <w:spacing w:after="0" w:line="240" w:lineRule="auto"/>
      <w:ind w:firstLine="709"/>
      <w:jc w:val="both"/>
    </w:pPr>
    <w:rPr>
      <w:rFonts w:ascii="Times New Roman" w:hAnsi="Times New Roman"/>
    </w:rPr>
  </w:style>
  <w:style w:type="paragraph" w:styleId="Ttulo1">
    <w:name w:val="heading 1"/>
    <w:basedOn w:val="Normal"/>
    <w:next w:val="Normal"/>
    <w:link w:val="Ttulo1Car"/>
    <w:uiPriority w:val="9"/>
    <w:qFormat/>
    <w:rsid w:val="006B43CE"/>
    <w:pPr>
      <w:keepNext/>
      <w:keepLines/>
      <w:spacing w:before="120" w:after="120"/>
      <w:ind w:firstLine="0"/>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F13D23"/>
    <w:pPr>
      <w:keepNext/>
      <w:keepLines/>
      <w:spacing w:before="40" w:after="120"/>
      <w:ind w:left="397"/>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9F02E8"/>
    <w:pPr>
      <w:keepNext/>
      <w:keepLines/>
      <w:spacing w:before="120" w:after="120"/>
      <w:ind w:left="1418" w:firstLine="0"/>
      <w:outlineLvl w:val="2"/>
    </w:pPr>
    <w:rPr>
      <w:rFonts w:eastAsiaTheme="majorEastAsia" w:cstheme="majorBidi"/>
      <w:b/>
      <w:i/>
      <w:sz w:val="24"/>
      <w:szCs w:val="24"/>
    </w:rPr>
  </w:style>
  <w:style w:type="paragraph" w:styleId="Ttulo4">
    <w:name w:val="heading 4"/>
    <w:basedOn w:val="Normal"/>
    <w:next w:val="Normal"/>
    <w:link w:val="Ttulo4Car"/>
    <w:uiPriority w:val="9"/>
    <w:unhideWhenUsed/>
    <w:qFormat/>
    <w:rsid w:val="001C7272"/>
    <w:pPr>
      <w:keepNext/>
      <w:keepLines/>
      <w:ind w:left="1134"/>
      <w:outlineLvl w:val="3"/>
    </w:pPr>
    <w:rPr>
      <w:rFonts w:eastAsiaTheme="majorEastAsia" w:cstheme="majorBidi"/>
      <w:b/>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83DFD"/>
    <w:rPr>
      <w:sz w:val="16"/>
      <w:szCs w:val="16"/>
    </w:rPr>
  </w:style>
  <w:style w:type="paragraph" w:styleId="Textocomentario">
    <w:name w:val="annotation text"/>
    <w:basedOn w:val="Normal"/>
    <w:link w:val="TextocomentarioCar"/>
    <w:uiPriority w:val="99"/>
    <w:semiHidden/>
    <w:unhideWhenUsed/>
    <w:rsid w:val="00A83DFD"/>
    <w:rPr>
      <w:sz w:val="20"/>
      <w:szCs w:val="20"/>
    </w:rPr>
  </w:style>
  <w:style w:type="character" w:customStyle="1" w:styleId="TextocomentarioCar">
    <w:name w:val="Texto comentario Car"/>
    <w:basedOn w:val="Fuentedeprrafopredeter"/>
    <w:link w:val="Textocomentario"/>
    <w:uiPriority w:val="99"/>
    <w:semiHidden/>
    <w:rsid w:val="00A83DFD"/>
    <w:rPr>
      <w:sz w:val="20"/>
      <w:szCs w:val="20"/>
    </w:rPr>
  </w:style>
  <w:style w:type="paragraph" w:styleId="Asuntodelcomentario">
    <w:name w:val="annotation subject"/>
    <w:basedOn w:val="Textocomentario"/>
    <w:next w:val="Textocomentario"/>
    <w:link w:val="AsuntodelcomentarioCar"/>
    <w:uiPriority w:val="99"/>
    <w:semiHidden/>
    <w:unhideWhenUsed/>
    <w:rsid w:val="00A83DFD"/>
    <w:rPr>
      <w:b/>
      <w:bCs/>
    </w:rPr>
  </w:style>
  <w:style w:type="character" w:customStyle="1" w:styleId="AsuntodelcomentarioCar">
    <w:name w:val="Asunto del comentario Car"/>
    <w:basedOn w:val="TextocomentarioCar"/>
    <w:link w:val="Asuntodelcomentario"/>
    <w:uiPriority w:val="99"/>
    <w:semiHidden/>
    <w:rsid w:val="00A83DFD"/>
    <w:rPr>
      <w:b/>
      <w:bCs/>
      <w:sz w:val="20"/>
      <w:szCs w:val="20"/>
    </w:rPr>
  </w:style>
  <w:style w:type="paragraph" w:styleId="Textodeglobo">
    <w:name w:val="Balloon Text"/>
    <w:basedOn w:val="Normal"/>
    <w:link w:val="TextodegloboCar"/>
    <w:uiPriority w:val="99"/>
    <w:semiHidden/>
    <w:unhideWhenUsed/>
    <w:rsid w:val="00A83DF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3DFD"/>
    <w:rPr>
      <w:rFonts w:ascii="Segoe UI" w:hAnsi="Segoe UI" w:cs="Segoe UI"/>
      <w:sz w:val="18"/>
      <w:szCs w:val="18"/>
    </w:rPr>
  </w:style>
  <w:style w:type="character" w:customStyle="1" w:styleId="Ttulo1Car">
    <w:name w:val="Título 1 Car"/>
    <w:basedOn w:val="Fuentedeprrafopredeter"/>
    <w:link w:val="Ttulo1"/>
    <w:uiPriority w:val="9"/>
    <w:rsid w:val="004674CF"/>
    <w:rPr>
      <w:rFonts w:ascii="Times New Roman" w:eastAsiaTheme="majorEastAsia" w:hAnsi="Times New Roman" w:cstheme="majorBidi"/>
      <w:b/>
      <w:sz w:val="32"/>
      <w:szCs w:val="32"/>
      <w:u w:val="single"/>
    </w:rPr>
  </w:style>
  <w:style w:type="character" w:customStyle="1" w:styleId="Ttulo2Car">
    <w:name w:val="Título 2 Car"/>
    <w:basedOn w:val="Fuentedeprrafopredeter"/>
    <w:link w:val="Ttulo2"/>
    <w:uiPriority w:val="9"/>
    <w:rsid w:val="00F13D2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9F02E8"/>
    <w:rPr>
      <w:rFonts w:ascii="Times New Roman" w:eastAsiaTheme="majorEastAsia" w:hAnsi="Times New Roman" w:cstheme="majorBidi"/>
      <w:b/>
      <w:i/>
      <w:sz w:val="24"/>
      <w:szCs w:val="24"/>
    </w:rPr>
  </w:style>
  <w:style w:type="paragraph" w:styleId="Encabezado">
    <w:name w:val="header"/>
    <w:basedOn w:val="Normal"/>
    <w:link w:val="EncabezadoCar"/>
    <w:uiPriority w:val="99"/>
    <w:unhideWhenUsed/>
    <w:rsid w:val="003E717E"/>
    <w:pPr>
      <w:tabs>
        <w:tab w:val="center" w:pos="4419"/>
        <w:tab w:val="right" w:pos="8838"/>
      </w:tabs>
    </w:pPr>
  </w:style>
  <w:style w:type="character" w:customStyle="1" w:styleId="EncabezadoCar">
    <w:name w:val="Encabezado Car"/>
    <w:basedOn w:val="Fuentedeprrafopredeter"/>
    <w:link w:val="Encabezado"/>
    <w:uiPriority w:val="99"/>
    <w:rsid w:val="003E717E"/>
  </w:style>
  <w:style w:type="paragraph" w:styleId="Piedepgina">
    <w:name w:val="footer"/>
    <w:basedOn w:val="Normal"/>
    <w:link w:val="PiedepginaCar"/>
    <w:uiPriority w:val="99"/>
    <w:unhideWhenUsed/>
    <w:rsid w:val="003E717E"/>
    <w:pPr>
      <w:tabs>
        <w:tab w:val="center" w:pos="4419"/>
        <w:tab w:val="right" w:pos="8838"/>
      </w:tabs>
    </w:pPr>
  </w:style>
  <w:style w:type="character" w:customStyle="1" w:styleId="PiedepginaCar">
    <w:name w:val="Pie de página Car"/>
    <w:basedOn w:val="Fuentedeprrafopredeter"/>
    <w:link w:val="Piedepgina"/>
    <w:uiPriority w:val="99"/>
    <w:rsid w:val="003E717E"/>
  </w:style>
  <w:style w:type="paragraph" w:styleId="Ttulo">
    <w:name w:val="Title"/>
    <w:basedOn w:val="Normal"/>
    <w:next w:val="Normal"/>
    <w:link w:val="TtuloCar"/>
    <w:uiPriority w:val="10"/>
    <w:qFormat/>
    <w:rsid w:val="009C30C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0C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674CF"/>
    <w:pPr>
      <w:spacing w:line="360" w:lineRule="auto"/>
      <w:ind w:left="720"/>
      <w:contextualSpacing/>
    </w:pPr>
    <w:rPr>
      <w:rFonts w:ascii="Arial" w:hAnsi="Arial"/>
      <w:sz w:val="24"/>
    </w:rPr>
  </w:style>
  <w:style w:type="character" w:customStyle="1" w:styleId="Ttulo4Car">
    <w:name w:val="Título 4 Car"/>
    <w:basedOn w:val="Fuentedeprrafopredeter"/>
    <w:link w:val="Ttulo4"/>
    <w:uiPriority w:val="9"/>
    <w:rsid w:val="001C7272"/>
    <w:rPr>
      <w:rFonts w:ascii="Times New Roman" w:eastAsiaTheme="majorEastAsia" w:hAnsi="Times New Roman" w:cstheme="majorBidi"/>
      <w:b/>
      <w:iCs/>
      <w:u w:val="single"/>
    </w:rPr>
  </w:style>
  <w:style w:type="paragraph" w:customStyle="1" w:styleId="EndNoteBibliography">
    <w:name w:val="EndNote Bibliography"/>
    <w:basedOn w:val="Normal"/>
    <w:link w:val="EndNoteBibliographyCar"/>
    <w:rsid w:val="00E968D2"/>
    <w:rPr>
      <w:rFonts w:ascii="Calibri" w:hAnsi="Calibri"/>
      <w:noProof/>
      <w:lang w:val="en-US"/>
    </w:rPr>
  </w:style>
  <w:style w:type="character" w:customStyle="1" w:styleId="EndNoteBibliographyCar">
    <w:name w:val="EndNote Bibliography Car"/>
    <w:basedOn w:val="Fuentedeprrafopredeter"/>
    <w:link w:val="EndNoteBibliography"/>
    <w:rsid w:val="00E968D2"/>
    <w:rPr>
      <w:rFonts w:ascii="Calibri" w:hAnsi="Calibri"/>
      <w:noProof/>
      <w:lang w:val="en-US"/>
    </w:rPr>
  </w:style>
  <w:style w:type="character" w:styleId="Hipervnculo">
    <w:name w:val="Hyperlink"/>
    <w:basedOn w:val="Fuentedeprrafopredeter"/>
    <w:uiPriority w:val="99"/>
    <w:unhideWhenUsed/>
    <w:rsid w:val="00150A03"/>
    <w:rPr>
      <w:color w:val="0563C1" w:themeColor="hyperlink"/>
      <w:u w:val="single"/>
    </w:rPr>
  </w:style>
  <w:style w:type="character" w:styleId="Textoennegrita">
    <w:name w:val="Strong"/>
    <w:basedOn w:val="Fuentedeprrafopredeter"/>
    <w:uiPriority w:val="22"/>
    <w:qFormat/>
    <w:rsid w:val="00150A03"/>
    <w:rPr>
      <w:b/>
      <w:bCs/>
    </w:rPr>
  </w:style>
  <w:style w:type="character" w:styleId="Hipervnculovisitado">
    <w:name w:val="FollowedHyperlink"/>
    <w:basedOn w:val="Fuentedeprrafopredeter"/>
    <w:uiPriority w:val="99"/>
    <w:semiHidden/>
    <w:unhideWhenUsed/>
    <w:rsid w:val="008947E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180"/>
    <w:pPr>
      <w:spacing w:after="0" w:line="240" w:lineRule="auto"/>
      <w:ind w:firstLine="709"/>
      <w:jc w:val="both"/>
    </w:pPr>
    <w:rPr>
      <w:rFonts w:ascii="Times New Roman" w:hAnsi="Times New Roman"/>
    </w:rPr>
  </w:style>
  <w:style w:type="paragraph" w:styleId="Ttulo1">
    <w:name w:val="heading 1"/>
    <w:basedOn w:val="Normal"/>
    <w:next w:val="Normal"/>
    <w:link w:val="Ttulo1Car"/>
    <w:uiPriority w:val="9"/>
    <w:qFormat/>
    <w:rsid w:val="006B43CE"/>
    <w:pPr>
      <w:keepNext/>
      <w:keepLines/>
      <w:spacing w:before="120" w:after="120"/>
      <w:ind w:firstLine="0"/>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F13D23"/>
    <w:pPr>
      <w:keepNext/>
      <w:keepLines/>
      <w:spacing w:before="40" w:after="120"/>
      <w:ind w:left="397"/>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9F02E8"/>
    <w:pPr>
      <w:keepNext/>
      <w:keepLines/>
      <w:spacing w:before="120" w:after="120"/>
      <w:ind w:left="1418" w:firstLine="0"/>
      <w:outlineLvl w:val="2"/>
    </w:pPr>
    <w:rPr>
      <w:rFonts w:eastAsiaTheme="majorEastAsia" w:cstheme="majorBidi"/>
      <w:b/>
      <w:i/>
      <w:sz w:val="24"/>
      <w:szCs w:val="24"/>
    </w:rPr>
  </w:style>
  <w:style w:type="paragraph" w:styleId="Ttulo4">
    <w:name w:val="heading 4"/>
    <w:basedOn w:val="Normal"/>
    <w:next w:val="Normal"/>
    <w:link w:val="Ttulo4Car"/>
    <w:uiPriority w:val="9"/>
    <w:unhideWhenUsed/>
    <w:qFormat/>
    <w:rsid w:val="001C7272"/>
    <w:pPr>
      <w:keepNext/>
      <w:keepLines/>
      <w:ind w:left="1134"/>
      <w:outlineLvl w:val="3"/>
    </w:pPr>
    <w:rPr>
      <w:rFonts w:eastAsiaTheme="majorEastAsia" w:cstheme="majorBidi"/>
      <w:b/>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83DFD"/>
    <w:rPr>
      <w:sz w:val="16"/>
      <w:szCs w:val="16"/>
    </w:rPr>
  </w:style>
  <w:style w:type="paragraph" w:styleId="Textocomentario">
    <w:name w:val="annotation text"/>
    <w:basedOn w:val="Normal"/>
    <w:link w:val="TextocomentarioCar"/>
    <w:uiPriority w:val="99"/>
    <w:semiHidden/>
    <w:unhideWhenUsed/>
    <w:rsid w:val="00A83DFD"/>
    <w:rPr>
      <w:sz w:val="20"/>
      <w:szCs w:val="20"/>
    </w:rPr>
  </w:style>
  <w:style w:type="character" w:customStyle="1" w:styleId="TextocomentarioCar">
    <w:name w:val="Texto comentario Car"/>
    <w:basedOn w:val="Fuentedeprrafopredeter"/>
    <w:link w:val="Textocomentario"/>
    <w:uiPriority w:val="99"/>
    <w:semiHidden/>
    <w:rsid w:val="00A83DFD"/>
    <w:rPr>
      <w:sz w:val="20"/>
      <w:szCs w:val="20"/>
    </w:rPr>
  </w:style>
  <w:style w:type="paragraph" w:styleId="Asuntodelcomentario">
    <w:name w:val="annotation subject"/>
    <w:basedOn w:val="Textocomentario"/>
    <w:next w:val="Textocomentario"/>
    <w:link w:val="AsuntodelcomentarioCar"/>
    <w:uiPriority w:val="99"/>
    <w:semiHidden/>
    <w:unhideWhenUsed/>
    <w:rsid w:val="00A83DFD"/>
    <w:rPr>
      <w:b/>
      <w:bCs/>
    </w:rPr>
  </w:style>
  <w:style w:type="character" w:customStyle="1" w:styleId="AsuntodelcomentarioCar">
    <w:name w:val="Asunto del comentario Car"/>
    <w:basedOn w:val="TextocomentarioCar"/>
    <w:link w:val="Asuntodelcomentario"/>
    <w:uiPriority w:val="99"/>
    <w:semiHidden/>
    <w:rsid w:val="00A83DFD"/>
    <w:rPr>
      <w:b/>
      <w:bCs/>
      <w:sz w:val="20"/>
      <w:szCs w:val="20"/>
    </w:rPr>
  </w:style>
  <w:style w:type="paragraph" w:styleId="Textodeglobo">
    <w:name w:val="Balloon Text"/>
    <w:basedOn w:val="Normal"/>
    <w:link w:val="TextodegloboCar"/>
    <w:uiPriority w:val="99"/>
    <w:semiHidden/>
    <w:unhideWhenUsed/>
    <w:rsid w:val="00A83DF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3DFD"/>
    <w:rPr>
      <w:rFonts w:ascii="Segoe UI" w:hAnsi="Segoe UI" w:cs="Segoe UI"/>
      <w:sz w:val="18"/>
      <w:szCs w:val="18"/>
    </w:rPr>
  </w:style>
  <w:style w:type="character" w:customStyle="1" w:styleId="Ttulo1Car">
    <w:name w:val="Título 1 Car"/>
    <w:basedOn w:val="Fuentedeprrafopredeter"/>
    <w:link w:val="Ttulo1"/>
    <w:uiPriority w:val="9"/>
    <w:rsid w:val="004674CF"/>
    <w:rPr>
      <w:rFonts w:ascii="Times New Roman" w:eastAsiaTheme="majorEastAsia" w:hAnsi="Times New Roman" w:cstheme="majorBidi"/>
      <w:b/>
      <w:sz w:val="32"/>
      <w:szCs w:val="32"/>
      <w:u w:val="single"/>
    </w:rPr>
  </w:style>
  <w:style w:type="character" w:customStyle="1" w:styleId="Ttulo2Car">
    <w:name w:val="Título 2 Car"/>
    <w:basedOn w:val="Fuentedeprrafopredeter"/>
    <w:link w:val="Ttulo2"/>
    <w:uiPriority w:val="9"/>
    <w:rsid w:val="00F13D2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9F02E8"/>
    <w:rPr>
      <w:rFonts w:ascii="Times New Roman" w:eastAsiaTheme="majorEastAsia" w:hAnsi="Times New Roman" w:cstheme="majorBidi"/>
      <w:b/>
      <w:i/>
      <w:sz w:val="24"/>
      <w:szCs w:val="24"/>
    </w:rPr>
  </w:style>
  <w:style w:type="paragraph" w:styleId="Encabezado">
    <w:name w:val="header"/>
    <w:basedOn w:val="Normal"/>
    <w:link w:val="EncabezadoCar"/>
    <w:uiPriority w:val="99"/>
    <w:unhideWhenUsed/>
    <w:rsid w:val="003E717E"/>
    <w:pPr>
      <w:tabs>
        <w:tab w:val="center" w:pos="4419"/>
        <w:tab w:val="right" w:pos="8838"/>
      </w:tabs>
    </w:pPr>
  </w:style>
  <w:style w:type="character" w:customStyle="1" w:styleId="EncabezadoCar">
    <w:name w:val="Encabezado Car"/>
    <w:basedOn w:val="Fuentedeprrafopredeter"/>
    <w:link w:val="Encabezado"/>
    <w:uiPriority w:val="99"/>
    <w:rsid w:val="003E717E"/>
  </w:style>
  <w:style w:type="paragraph" w:styleId="Piedepgina">
    <w:name w:val="footer"/>
    <w:basedOn w:val="Normal"/>
    <w:link w:val="PiedepginaCar"/>
    <w:uiPriority w:val="99"/>
    <w:unhideWhenUsed/>
    <w:rsid w:val="003E717E"/>
    <w:pPr>
      <w:tabs>
        <w:tab w:val="center" w:pos="4419"/>
        <w:tab w:val="right" w:pos="8838"/>
      </w:tabs>
    </w:pPr>
  </w:style>
  <w:style w:type="character" w:customStyle="1" w:styleId="PiedepginaCar">
    <w:name w:val="Pie de página Car"/>
    <w:basedOn w:val="Fuentedeprrafopredeter"/>
    <w:link w:val="Piedepgina"/>
    <w:uiPriority w:val="99"/>
    <w:rsid w:val="003E717E"/>
  </w:style>
  <w:style w:type="paragraph" w:styleId="Ttulo">
    <w:name w:val="Title"/>
    <w:basedOn w:val="Normal"/>
    <w:next w:val="Normal"/>
    <w:link w:val="TtuloCar"/>
    <w:uiPriority w:val="10"/>
    <w:qFormat/>
    <w:rsid w:val="009C30C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0C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674CF"/>
    <w:pPr>
      <w:spacing w:line="360" w:lineRule="auto"/>
      <w:ind w:left="720"/>
      <w:contextualSpacing/>
    </w:pPr>
    <w:rPr>
      <w:rFonts w:ascii="Arial" w:hAnsi="Arial"/>
      <w:sz w:val="24"/>
    </w:rPr>
  </w:style>
  <w:style w:type="character" w:customStyle="1" w:styleId="Ttulo4Car">
    <w:name w:val="Título 4 Car"/>
    <w:basedOn w:val="Fuentedeprrafopredeter"/>
    <w:link w:val="Ttulo4"/>
    <w:uiPriority w:val="9"/>
    <w:rsid w:val="001C7272"/>
    <w:rPr>
      <w:rFonts w:ascii="Times New Roman" w:eastAsiaTheme="majorEastAsia" w:hAnsi="Times New Roman" w:cstheme="majorBidi"/>
      <w:b/>
      <w:iCs/>
      <w:u w:val="single"/>
    </w:rPr>
  </w:style>
  <w:style w:type="paragraph" w:customStyle="1" w:styleId="EndNoteBibliography">
    <w:name w:val="EndNote Bibliography"/>
    <w:basedOn w:val="Normal"/>
    <w:link w:val="EndNoteBibliographyCar"/>
    <w:rsid w:val="00E968D2"/>
    <w:rPr>
      <w:rFonts w:ascii="Calibri" w:hAnsi="Calibri"/>
      <w:noProof/>
      <w:lang w:val="en-US"/>
    </w:rPr>
  </w:style>
  <w:style w:type="character" w:customStyle="1" w:styleId="EndNoteBibliographyCar">
    <w:name w:val="EndNote Bibliography Car"/>
    <w:basedOn w:val="Fuentedeprrafopredeter"/>
    <w:link w:val="EndNoteBibliography"/>
    <w:rsid w:val="00E968D2"/>
    <w:rPr>
      <w:rFonts w:ascii="Calibri" w:hAnsi="Calibri"/>
      <w:noProof/>
      <w:lang w:val="en-US"/>
    </w:rPr>
  </w:style>
  <w:style w:type="character" w:styleId="Hipervnculo">
    <w:name w:val="Hyperlink"/>
    <w:basedOn w:val="Fuentedeprrafopredeter"/>
    <w:uiPriority w:val="99"/>
    <w:unhideWhenUsed/>
    <w:rsid w:val="00150A03"/>
    <w:rPr>
      <w:color w:val="0563C1" w:themeColor="hyperlink"/>
      <w:u w:val="single"/>
    </w:rPr>
  </w:style>
  <w:style w:type="character" w:styleId="Textoennegrita">
    <w:name w:val="Strong"/>
    <w:basedOn w:val="Fuentedeprrafopredeter"/>
    <w:uiPriority w:val="22"/>
    <w:qFormat/>
    <w:rsid w:val="00150A03"/>
    <w:rPr>
      <w:b/>
      <w:bCs/>
    </w:rPr>
  </w:style>
  <w:style w:type="character" w:styleId="Hipervnculovisitado">
    <w:name w:val="FollowedHyperlink"/>
    <w:basedOn w:val="Fuentedeprrafopredeter"/>
    <w:uiPriority w:val="99"/>
    <w:semiHidden/>
    <w:unhideWhenUsed/>
    <w:rsid w:val="008947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963682">
      <w:bodyDiv w:val="1"/>
      <w:marLeft w:val="0"/>
      <w:marRight w:val="0"/>
      <w:marTop w:val="0"/>
      <w:marBottom w:val="0"/>
      <w:divBdr>
        <w:top w:val="none" w:sz="0" w:space="0" w:color="auto"/>
        <w:left w:val="none" w:sz="0" w:space="0" w:color="auto"/>
        <w:bottom w:val="none" w:sz="0" w:space="0" w:color="auto"/>
        <w:right w:val="none" w:sz="0" w:space="0" w:color="auto"/>
      </w:divBdr>
    </w:div>
    <w:div w:id="946696891">
      <w:bodyDiv w:val="1"/>
      <w:marLeft w:val="0"/>
      <w:marRight w:val="0"/>
      <w:marTop w:val="0"/>
      <w:marBottom w:val="0"/>
      <w:divBdr>
        <w:top w:val="none" w:sz="0" w:space="0" w:color="auto"/>
        <w:left w:val="none" w:sz="0" w:space="0" w:color="auto"/>
        <w:bottom w:val="none" w:sz="0" w:space="0" w:color="auto"/>
        <w:right w:val="none" w:sz="0" w:space="0" w:color="auto"/>
      </w:divBdr>
    </w:div>
    <w:div w:id="1042293845">
      <w:bodyDiv w:val="1"/>
      <w:marLeft w:val="0"/>
      <w:marRight w:val="0"/>
      <w:marTop w:val="0"/>
      <w:marBottom w:val="0"/>
      <w:divBdr>
        <w:top w:val="none" w:sz="0" w:space="0" w:color="auto"/>
        <w:left w:val="none" w:sz="0" w:space="0" w:color="auto"/>
        <w:bottom w:val="none" w:sz="0" w:space="0" w:color="auto"/>
        <w:right w:val="none" w:sz="0" w:space="0" w:color="auto"/>
      </w:divBdr>
    </w:div>
    <w:div w:id="1745256047">
      <w:bodyDiv w:val="1"/>
      <w:marLeft w:val="0"/>
      <w:marRight w:val="0"/>
      <w:marTop w:val="0"/>
      <w:marBottom w:val="0"/>
      <w:divBdr>
        <w:top w:val="none" w:sz="0" w:space="0" w:color="auto"/>
        <w:left w:val="none" w:sz="0" w:space="0" w:color="auto"/>
        <w:bottom w:val="none" w:sz="0" w:space="0" w:color="auto"/>
        <w:right w:val="none" w:sz="0" w:space="0" w:color="auto"/>
      </w:divBdr>
    </w:div>
    <w:div w:id="1834951886">
      <w:bodyDiv w:val="1"/>
      <w:marLeft w:val="0"/>
      <w:marRight w:val="0"/>
      <w:marTop w:val="0"/>
      <w:marBottom w:val="0"/>
      <w:divBdr>
        <w:top w:val="none" w:sz="0" w:space="0" w:color="auto"/>
        <w:left w:val="none" w:sz="0" w:space="0" w:color="auto"/>
        <w:bottom w:val="none" w:sz="0" w:space="0" w:color="auto"/>
        <w:right w:val="none" w:sz="0" w:space="0" w:color="auto"/>
      </w:divBdr>
    </w:div>
    <w:div w:id="18861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ancunstyle.com/sociedad/buzos-en-pro-de-la-raya" TargetMode="External"/><Relationship Id="rId21" Type="http://schemas.openxmlformats.org/officeDocument/2006/relationships/hyperlink" Target="http://www.lucesdelsiglo.com/index.php/imprimir-noticias/subastaran-arte-para-financiar-proyecto-marino/12609" TargetMode="External"/><Relationship Id="rId42" Type="http://schemas.openxmlformats.org/officeDocument/2006/relationships/hyperlink" Target="https://www.youtube.com/watch?v=RyTp5xPCcro" TargetMode="External"/><Relationship Id="rId47" Type="http://schemas.openxmlformats.org/officeDocument/2006/relationships/hyperlink" Target="mailto:e4.ximena@gmail.com" TargetMode="External"/><Relationship Id="rId63" Type="http://schemas.openxmlformats.org/officeDocument/2006/relationships/hyperlink" Target="http://pesqueriasecosur.wix.com/campeche" TargetMode="External"/><Relationship Id="rId68" Type="http://schemas.openxmlformats.org/officeDocument/2006/relationships/hyperlink" Target="http://saveourseas.com/" TargetMode="External"/><Relationship Id="rId84" Type="http://schemas.openxmlformats.org/officeDocument/2006/relationships/hyperlink" Target="http://www.gob.mx/semarnat" TargetMode="External"/><Relationship Id="rId89" Type="http://schemas.openxmlformats.org/officeDocument/2006/relationships/hyperlink" Target="http://www.alohapaddleclub.com/" TargetMode="External"/><Relationship Id="rId2" Type="http://schemas.openxmlformats.org/officeDocument/2006/relationships/numbering" Target="numbering.xml"/><Relationship Id="rId16" Type="http://schemas.openxmlformats.org/officeDocument/2006/relationships/hyperlink" Target="http://diarioimagenqroo.mx/noticias/wp-content/pdfedit/pdfarchive/2015/enero/ImagenQR948PDF.pdf" TargetMode="External"/><Relationship Id="rId29" Type="http://schemas.openxmlformats.org/officeDocument/2006/relationships/hyperlink" Target="https://issuu.com/revistaidentidadempresarial/docs/identidadempresarialabrilissuu" TargetMode="External"/><Relationship Id="rId107" Type="http://schemas.openxmlformats.org/officeDocument/2006/relationships/theme" Target="theme/theme1.xml"/><Relationship Id="rId11" Type="http://schemas.openxmlformats.org/officeDocument/2006/relationships/hyperlink" Target="mailto:bluecore.org@gmail.com" TargetMode="External"/><Relationship Id="rId24" Type="http://schemas.openxmlformats.org/officeDocument/2006/relationships/hyperlink" Target="http://www.capitalquintanaroo.com.mx/zona-verde/presentaran-conferencia-sobre-la-raya-aguila" TargetMode="External"/><Relationship Id="rId32" Type="http://schemas.openxmlformats.org/officeDocument/2006/relationships/hyperlink" Target="https://www.youtube.com/watch?v=AOIs_Yip7qw" TargetMode="External"/><Relationship Id="rId37" Type="http://schemas.openxmlformats.org/officeDocument/2006/relationships/hyperlink" Target="https://www.youtube.com/watch?v=JX9IcC24d7o" TargetMode="External"/><Relationship Id="rId40" Type="http://schemas.openxmlformats.org/officeDocument/2006/relationships/hyperlink" Target="https://www.youtube.com/watch?v=trwfm8FGNT4" TargetMode="External"/><Relationship Id="rId45" Type="http://schemas.openxmlformats.org/officeDocument/2006/relationships/hyperlink" Target="mailto:bluecore.org@gmail.com" TargetMode="External"/><Relationship Id="rId53" Type="http://schemas.openxmlformats.org/officeDocument/2006/relationships/hyperlink" Target="mailto:e4.ximena@gmail.com" TargetMode="External"/><Relationship Id="rId58" Type="http://schemas.openxmlformats.org/officeDocument/2006/relationships/hyperlink" Target="mailto:eagleray.connection@gmail.com" TargetMode="External"/><Relationship Id="rId66" Type="http://schemas.openxmlformats.org/officeDocument/2006/relationships/hyperlink" Target="https://www.facebook.com/dhbusproject.org/timeline" TargetMode="External"/><Relationship Id="rId74" Type="http://schemas.openxmlformats.org/officeDocument/2006/relationships/hyperlink" Target="http://www.tripinmexico.mx/index.html" TargetMode="External"/><Relationship Id="rId79" Type="http://schemas.openxmlformats.org/officeDocument/2006/relationships/hyperlink" Target="http://www.tallergourmet.com/" TargetMode="External"/><Relationship Id="rId87" Type="http://schemas.openxmlformats.org/officeDocument/2006/relationships/hyperlink" Target="http://www.cozumelfest.com/" TargetMode="External"/><Relationship Id="rId102" Type="http://schemas.openxmlformats.org/officeDocument/2006/relationships/hyperlink" Target="http://www.rodrigofriscione.com/" TargetMode="External"/><Relationship Id="rId5" Type="http://schemas.openxmlformats.org/officeDocument/2006/relationships/settings" Target="settings.xml"/><Relationship Id="rId61" Type="http://schemas.openxmlformats.org/officeDocument/2006/relationships/hyperlink" Target="https://mote.org/research/program/spotted-eagle-ray-conservation" TargetMode="External"/><Relationship Id="rId82" Type="http://schemas.openxmlformats.org/officeDocument/2006/relationships/hyperlink" Target="https://www.puertocancun.com/es/inicio" TargetMode="External"/><Relationship Id="rId90" Type="http://schemas.openxmlformats.org/officeDocument/2006/relationships/hyperlink" Target="http://www.inkme.com.mx/" TargetMode="External"/><Relationship Id="rId95" Type="http://schemas.openxmlformats.org/officeDocument/2006/relationships/hyperlink" Target="http://www.iskanderitriago.com/" TargetMode="External"/><Relationship Id="rId19" Type="http://schemas.openxmlformats.org/officeDocument/2006/relationships/hyperlink" Target="http://sipse.com/novedades/monitorearan-a-rayas-en-quintana-roo-155183.html" TargetMode="External"/><Relationship Id="rId14" Type="http://schemas.openxmlformats.org/officeDocument/2006/relationships/hyperlink" Target="http://www.oem.com.mx/elsoldemexico/notas/n3660235.htm" TargetMode="External"/><Relationship Id="rId22" Type="http://schemas.openxmlformats.org/officeDocument/2006/relationships/hyperlink" Target="http://www.proyectobrujula.com/olas-de-esperanza/" TargetMode="External"/><Relationship Id="rId27" Type="http://schemas.openxmlformats.org/officeDocument/2006/relationships/hyperlink" Target="http://oronegro.mx/2015/01/09/inician-censo-de-mantarrayas-aguila/" TargetMode="External"/><Relationship Id="rId30" Type="http://schemas.openxmlformats.org/officeDocument/2006/relationships/hyperlink" Target="https://aquaworld.com.mx/disfruta-de-la-ultima-semana-de-la-raya-aguila/" TargetMode="External"/><Relationship Id="rId35" Type="http://schemas.openxmlformats.org/officeDocument/2006/relationships/hyperlink" Target="https://www.youtube.com/watch?v=jBEfXXBRydM" TargetMode="External"/><Relationship Id="rId43" Type="http://schemas.openxmlformats.org/officeDocument/2006/relationships/hyperlink" Target="https://www.youtube.com/watch?v=vLEsQQ30Hto" TargetMode="External"/><Relationship Id="rId48" Type="http://schemas.openxmlformats.org/officeDocument/2006/relationships/hyperlink" Target="mailto:e4.ximena@gmail.com" TargetMode="External"/><Relationship Id="rId56" Type="http://schemas.openxmlformats.org/officeDocument/2006/relationships/hyperlink" Target="https://www.google.com/maps/d/viewer?mid=z2_bL7cxdVjs.kBmiEdxYjUxU&amp;hl=es" TargetMode="External"/><Relationship Id="rId64" Type="http://schemas.openxmlformats.org/officeDocument/2006/relationships/hyperlink" Target="http://www.cim.uh.cu/portada.php?lang=es" TargetMode="External"/><Relationship Id="rId69" Type="http://schemas.openxmlformats.org/officeDocument/2006/relationships/hyperlink" Target="https://thewaltdisneycompany.com/environment/" TargetMode="External"/><Relationship Id="rId77" Type="http://schemas.openxmlformats.org/officeDocument/2006/relationships/hyperlink" Target="http://www.cancunsnorkelingadventure.com/" TargetMode="External"/><Relationship Id="rId100" Type="http://schemas.openxmlformats.org/officeDocument/2006/relationships/hyperlink" Target="http://luisjaviersandoval.photoshelter.com/" TargetMode="External"/><Relationship Id="rId105" Type="http://schemas.openxmlformats.org/officeDocument/2006/relationships/hyperlink" Target="https://www.facebook.com/Vida" TargetMode="External"/><Relationship Id="rId8" Type="http://schemas.openxmlformats.org/officeDocument/2006/relationships/endnotes" Target="endnotes.xml"/><Relationship Id="rId51" Type="http://schemas.openxmlformats.org/officeDocument/2006/relationships/hyperlink" Target="https://aquaworld.com.mx/en/" TargetMode="External"/><Relationship Id="rId72" Type="http://schemas.openxmlformats.org/officeDocument/2006/relationships/hyperlink" Target="http://solobuceo.com/" TargetMode="External"/><Relationship Id="rId80" Type="http://schemas.openxmlformats.org/officeDocument/2006/relationships/hyperlink" Target="http://www.oceantoursmexico.com/" TargetMode="External"/><Relationship Id="rId85" Type="http://schemas.openxmlformats.org/officeDocument/2006/relationships/hyperlink" Target="http://www.conanp.gob.mx/" TargetMode="External"/><Relationship Id="rId93" Type="http://schemas.openxmlformats.org/officeDocument/2006/relationships/hyperlink" Target="https://www.facebook.com/alberto.friscione.7" TargetMode="External"/><Relationship Id="rId98" Type="http://schemas.openxmlformats.org/officeDocument/2006/relationships/hyperlink" Target="http://www.anuarpatjane.com/"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ipse.com/novedades/alistan-censo-de-la-poblacion-de-rayas-aguila-131539.html" TargetMode="External"/><Relationship Id="rId25" Type="http://schemas.openxmlformats.org/officeDocument/2006/relationships/hyperlink" Target="http://greentv.com.mx/index.php/greentv-news/noticia/5120-presentaran-conferencia-sobre-la-raya-aguila-en-quintana-roo" TargetMode="External"/><Relationship Id="rId33" Type="http://schemas.openxmlformats.org/officeDocument/2006/relationships/hyperlink" Target="https://www.youtube.com/watch?v=6jWlTECCmD4" TargetMode="External"/><Relationship Id="rId38" Type="http://schemas.openxmlformats.org/officeDocument/2006/relationships/hyperlink" Target="https://www.youtube.com/watch?v=FSJDl-yM_do" TargetMode="External"/><Relationship Id="rId46" Type="http://schemas.openxmlformats.org/officeDocument/2006/relationships/hyperlink" Target="http://www.bluecore.org.mx" TargetMode="External"/><Relationship Id="rId59" Type="http://schemas.openxmlformats.org/officeDocument/2006/relationships/hyperlink" Target="https://www.youtube.com/channel/UCyDAZfjtYGK3JGQ7b2g-yLg" TargetMode="External"/><Relationship Id="rId67" Type="http://schemas.openxmlformats.org/officeDocument/2006/relationships/hyperlink" Target="https://mote.org/" TargetMode="External"/><Relationship Id="rId103" Type="http://schemas.openxmlformats.org/officeDocument/2006/relationships/hyperlink" Target="http://mc8474.wix.com/scubaphotography" TargetMode="External"/><Relationship Id="rId108" Type="http://schemas.microsoft.com/office/2011/relationships/people" Target="people.xml"/><Relationship Id="rId20" Type="http://schemas.openxmlformats.org/officeDocument/2006/relationships/hyperlink" Target="http://www.publico.mx/nota/106491/" TargetMode="External"/><Relationship Id="rId41" Type="http://schemas.openxmlformats.org/officeDocument/2006/relationships/hyperlink" Target="https://www.youtube.com/watch?v=HyARCAnncUk" TargetMode="External"/><Relationship Id="rId54" Type="http://schemas.openxmlformats.org/officeDocument/2006/relationships/hyperlink" Target="http://world.dan.org/" TargetMode="External"/><Relationship Id="rId62" Type="http://schemas.openxmlformats.org/officeDocument/2006/relationships/hyperlink" Target="http://cozumeloceanresearch.org/" TargetMode="External"/><Relationship Id="rId70" Type="http://schemas.openxmlformats.org/officeDocument/2006/relationships/hyperlink" Target="http://akumaldivecenter.com/index.html" TargetMode="External"/><Relationship Id="rId75" Type="http://schemas.openxmlformats.org/officeDocument/2006/relationships/hyperlink" Target="https://www.facebook.com/Rafael-Maria-Artist-162912457222052/?fref=ts" TargetMode="External"/><Relationship Id="rId83" Type="http://schemas.openxmlformats.org/officeDocument/2006/relationships/hyperlink" Target="http://www.cenotessacactun.com/" TargetMode="External"/><Relationship Id="rId88" Type="http://schemas.openxmlformats.org/officeDocument/2006/relationships/hyperlink" Target="http://www.commeta.biz/" TargetMode="External"/><Relationship Id="rId91" Type="http://schemas.openxmlformats.org/officeDocument/2006/relationships/hyperlink" Target="http://negretelifestyle.com/" TargetMode="External"/><Relationship Id="rId96" Type="http://schemas.openxmlformats.org/officeDocument/2006/relationships/hyperlink" Target="http://www.hilarioitriago.photography/"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ipse.com/novedades/raya-aguila-en-lista-roja-de-especies-amenazadas-130768.html" TargetMode="External"/><Relationship Id="rId23" Type="http://schemas.openxmlformats.org/officeDocument/2006/relationships/hyperlink" Target="https://issuu.com/latitud21.com.mx/docs/brujula_376_1_de_diciembre_2015" TargetMode="External"/><Relationship Id="rId28" Type="http://schemas.openxmlformats.org/officeDocument/2006/relationships/hyperlink" Target="http://www.capitalquintanaroo.com.mx/zona-verde/realizan-investigacion-sobre-la-majestuosa-raya-aguila" TargetMode="External"/><Relationship Id="rId36" Type="http://schemas.openxmlformats.org/officeDocument/2006/relationships/hyperlink" Target="https://www.youtube.com/watch?v=o3SAYxKclmE" TargetMode="External"/><Relationship Id="rId49" Type="http://schemas.openxmlformats.org/officeDocument/2006/relationships/hyperlink" Target="mailto:e4.ximena@gmail.com" TargetMode="External"/><Relationship Id="rId57" Type="http://schemas.openxmlformats.org/officeDocument/2006/relationships/hyperlink" Target="mailto:eagleray.connection@gmail.com" TargetMode="External"/><Relationship Id="rId106" Type="http://schemas.openxmlformats.org/officeDocument/2006/relationships/fontTable" Target="fontTable.xml"/><Relationship Id="rId10" Type="http://schemas.openxmlformats.org/officeDocument/2006/relationships/hyperlink" Target="http://www.mailchimp.com" TargetMode="External"/><Relationship Id="rId31" Type="http://schemas.openxmlformats.org/officeDocument/2006/relationships/hyperlink" Target="https://www.youtube.com/watch?v=8s2ex1uyT1E" TargetMode="External"/><Relationship Id="rId44" Type="http://schemas.openxmlformats.org/officeDocument/2006/relationships/hyperlink" Target="http://cozumelradio.net/advertisers/spottedeaglerayproject/" TargetMode="External"/><Relationship Id="rId52" Type="http://schemas.openxmlformats.org/officeDocument/2006/relationships/hyperlink" Target="mailto:voluntarios_bluecore@gmail.com" TargetMode="External"/><Relationship Id="rId60" Type="http://schemas.openxmlformats.org/officeDocument/2006/relationships/hyperlink" Target="https://mote.org/" TargetMode="External"/><Relationship Id="rId65" Type="http://schemas.openxmlformats.org/officeDocument/2006/relationships/hyperlink" Target="http://www.dhbusproject.org/" TargetMode="External"/><Relationship Id="rId73" Type="http://schemas.openxmlformats.org/officeDocument/2006/relationships/hyperlink" Target="http://scubacancun.com.mx/" TargetMode="External"/><Relationship Id="rId78" Type="http://schemas.openxmlformats.org/officeDocument/2006/relationships/hyperlink" Target="http://www.ventanaaluniverso.org/" TargetMode="External"/><Relationship Id="rId81" Type="http://schemas.openxmlformats.org/officeDocument/2006/relationships/hyperlink" Target="http://www.yellowtailwine.com/" TargetMode="External"/><Relationship Id="rId86" Type="http://schemas.openxmlformats.org/officeDocument/2006/relationships/hyperlink" Target="http://cancun.gob.mx/bomberos/" TargetMode="External"/><Relationship Id="rId94" Type="http://schemas.openxmlformats.org/officeDocument/2006/relationships/hyperlink" Target="http://claudiocontreras.com/" TargetMode="External"/><Relationship Id="rId99" Type="http://schemas.openxmlformats.org/officeDocument/2006/relationships/hyperlink" Target="https://www.facebook.com/ixchel.g.carrillo" TargetMode="External"/><Relationship Id="rId101" Type="http://schemas.openxmlformats.org/officeDocument/2006/relationships/hyperlink" Target="http://www.christianvizl.com/" TargetMode="External"/><Relationship Id="rId4" Type="http://schemas.microsoft.com/office/2007/relationships/stylesWithEffects" Target="stylesWithEffects.xml"/><Relationship Id="rId9" Type="http://schemas.openxmlformats.org/officeDocument/2006/relationships/hyperlink" Target="https://plus.google.com/u/0/101797771000708473307/posts?ppaa=true" TargetMode="External"/><Relationship Id="rId13" Type="http://schemas.openxmlformats.org/officeDocument/2006/relationships/hyperlink" Target="http://www.ventanaaluniverso.org/" TargetMode="External"/><Relationship Id="rId18" Type="http://schemas.openxmlformats.org/officeDocument/2006/relationships/hyperlink" Target="file:///C:\Users\IXCHEL\Downloads\BOLETIN%20DE%20PRENSA%2014%20DE%20ENERO%20DE%202015%20(1).pdf" TargetMode="External"/><Relationship Id="rId39" Type="http://schemas.openxmlformats.org/officeDocument/2006/relationships/hyperlink" Target="https://www.youtube.com/watch?v=lzaVzeM7IPg" TargetMode="External"/><Relationship Id="rId109" Type="http://schemas.microsoft.com/office/2011/relationships/commentsExtended" Target="commentsExtended.xml"/><Relationship Id="rId34" Type="http://schemas.openxmlformats.org/officeDocument/2006/relationships/hyperlink" Target="https://www.youtube.com/watch?v=D80a6qt2Lxo" TargetMode="External"/><Relationship Id="rId50" Type="http://schemas.openxmlformats.org/officeDocument/2006/relationships/hyperlink" Target="mailto:e4.ximena@gmail.com" TargetMode="External"/><Relationship Id="rId55" Type="http://schemas.openxmlformats.org/officeDocument/2006/relationships/hyperlink" Target="mailto:e4.ximena@gmail.com" TargetMode="External"/><Relationship Id="rId76" Type="http://schemas.openxmlformats.org/officeDocument/2006/relationships/hyperlink" Target="http://www.lasplanners.com/" TargetMode="External"/><Relationship Id="rId97" Type="http://schemas.openxmlformats.org/officeDocument/2006/relationships/hyperlink" Target="http://www.gerardodelvillar.com/tiburones-a-color.html" TargetMode="External"/><Relationship Id="rId104" Type="http://schemas.openxmlformats.org/officeDocument/2006/relationships/hyperlink" Target="http://mariochow.photo/" TargetMode="External"/><Relationship Id="rId7" Type="http://schemas.openxmlformats.org/officeDocument/2006/relationships/footnotes" Target="footnotes.xml"/><Relationship Id="rId71" Type="http://schemas.openxmlformats.org/officeDocument/2006/relationships/hyperlink" Target="https://aquaworld.com.mx/en/" TargetMode="External"/><Relationship Id="rId92" Type="http://schemas.openxmlformats.org/officeDocument/2006/relationships/hyperlink" Target="http://www.islabg.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1D7F1-B098-4FC0-BCBF-2AA4BBAE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12068</Words>
  <Characters>66374</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dc:creator>
  <cp:lastModifiedBy>ixchel garcia carrillo</cp:lastModifiedBy>
  <cp:revision>2</cp:revision>
  <dcterms:created xsi:type="dcterms:W3CDTF">2016-05-19T16:14:00Z</dcterms:created>
  <dcterms:modified xsi:type="dcterms:W3CDTF">2016-05-19T16:14:00Z</dcterms:modified>
</cp:coreProperties>
</file>